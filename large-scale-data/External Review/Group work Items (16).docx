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5A4" w:rsidP="00A035A4" w:rsidRDefault="00A035A4" w14:paraId="454139C7" w14:textId="77777777">
      <w:pPr>
        <w:pStyle w:val="Title"/>
      </w:pPr>
      <w:r>
        <w:t>Consent for Participation &amp; Purpose of Study</w:t>
      </w:r>
    </w:p>
    <w:p w:rsidRPr="0066184E" w:rsidR="00A035A4" w:rsidP="00A035A4" w:rsidRDefault="00A035A4" w14:paraId="72525823" w14:textId="77777777"/>
    <w:p w:rsidRPr="007F5AF5" w:rsidR="00A035A4" w:rsidP="00A035A4" w:rsidRDefault="00A035A4" w14:paraId="5C0C368B" w14:textId="77777777">
      <w:pPr>
        <w:pStyle w:val="Heading1"/>
      </w:pPr>
      <w:r w:rsidRPr="007F5AF5">
        <w:rPr>
          <w:rStyle w:val="normaltextrun"/>
        </w:rPr>
        <w:t xml:space="preserve">Consent </w:t>
      </w:r>
      <w:r>
        <w:rPr>
          <w:rStyle w:val="normaltextrun"/>
        </w:rPr>
        <w:t xml:space="preserve"> </w:t>
      </w:r>
    </w:p>
    <w:p w:rsidR="00A035A4" w:rsidP="00A035A4" w:rsidRDefault="00A035A4" w14:paraId="5B9547D7"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rsidRPr="00254EA7" w:rsidR="00A035A4" w:rsidP="00A035A4" w:rsidRDefault="00A035A4" w14:paraId="08F1D8AD" w14:textId="77777777">
      <w:pPr>
        <w:pStyle w:val="Heading1"/>
        <w:rPr>
          <w:rStyle w:val="normaltextrun"/>
        </w:rPr>
      </w:pPr>
      <w:r w:rsidRPr="007F5AF5">
        <w:rPr>
          <w:rStyle w:val="eop"/>
        </w:rPr>
        <w:t xml:space="preserve">Contact Information </w:t>
      </w:r>
    </w:p>
    <w:p w:rsidR="00A035A4" w:rsidP="00A035A4" w:rsidRDefault="00A035A4" w14:paraId="411228F5"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w:tgtFrame="_blank" w:history="1" r:id="rId5">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A035A4" w:rsidP="00A035A4" w:rsidRDefault="00A035A4" w14:paraId="70BA1D1C" w14:textId="77777777">
      <w:pPr>
        <w:pStyle w:val="Heading1"/>
      </w:pPr>
      <w:r w:rsidRPr="007F5AF5">
        <w:rPr>
          <w:rStyle w:val="eop"/>
        </w:rPr>
        <w:t>Study Description and Purpose</w:t>
      </w:r>
    </w:p>
    <w:p w:rsidR="00A035A4" w:rsidP="00A035A4" w:rsidRDefault="00A035A4" w14:paraId="2EFBC0C5" w14:textId="77777777">
      <w:pPr>
        <w:rPr>
          <w:rStyle w:val="normaltextrun"/>
          <w:rFonts w:ascii="Calibri" w:hAnsi="Calibri" w:cs="Calibri"/>
          <w:color w:val="000000"/>
          <w:shd w:val="clear" w:color="auto" w:fill="FFFFFF"/>
        </w:rPr>
      </w:pPr>
      <w:r>
        <w:rPr>
          <w:rStyle w:val="normaltextrun"/>
          <w:rFonts w:ascii="Calibri" w:hAnsi="Calibri" w:cs="Calibri"/>
          <w:color w:val="000000"/>
          <w:bdr w:val="none" w:color="auto" w:sz="0" w:space="0" w:frame="1"/>
        </w:rPr>
        <w:t xml:space="preserve">The purpose of this study is to develop an instrument to measure graduate student instructors’ (GSIs’) motivation to use active learning teaching techniques. We define GSIs as graduate students who are the sole or lead instructor of a statistics course or lead a </w:t>
      </w:r>
      <w:r w:rsidRPr="00AC2057">
        <w:rPr>
          <w:rStyle w:val="normaltextrun"/>
          <w:rFonts w:ascii="Calibri" w:hAnsi="Calibri" w:cs="Calibri"/>
          <w:color w:val="000000"/>
          <w:bdr w:val="none" w:color="auto" w:sz="0" w:space="0" w:frame="1"/>
        </w:rPr>
        <w:t>recitation</w:t>
      </w:r>
      <w:r>
        <w:rPr>
          <w:rStyle w:val="normaltextrun"/>
          <w:rFonts w:ascii="Calibri" w:hAnsi="Calibri" w:cs="Calibri"/>
          <w:color w:val="000000"/>
          <w:bdr w:val="none" w:color="auto" w:sz="0" w:space="0"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when 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rsidRPr="00254EA7" w:rsidR="00A035A4" w:rsidP="00A035A4" w:rsidRDefault="00A035A4" w14:paraId="0B1F1A50" w14:textId="77777777">
      <w:pPr>
        <w:rPr>
          <w:rFonts w:ascii="Calibri" w:hAnsi="Calibri" w:cs="Calibri"/>
          <w:color w:val="000000"/>
          <w:bdr w:val="none" w:color="auto" w:sz="0" w:space="0" w:frame="1"/>
        </w:rPr>
      </w:pPr>
      <w:r>
        <w:rPr>
          <w:rStyle w:val="normaltextrun"/>
          <w:rFonts w:ascii="Calibri" w:hAnsi="Calibri" w:cs="Calibri"/>
          <w:color w:val="000000"/>
          <w:bdr w:val="none" w:color="auto" w:sz="0" w:space="0"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rsidR="00A035A4" w:rsidP="00A035A4" w:rsidRDefault="00A035A4" w14:paraId="4341333F" w14:textId="77777777">
      <w:pPr>
        <w:pStyle w:val="Title"/>
      </w:pPr>
      <w:r>
        <w:t xml:space="preserve">Part 1: Item Review </w:t>
      </w:r>
    </w:p>
    <w:p w:rsidR="00A035A4" w:rsidP="00A035A4" w:rsidRDefault="00A035A4" w14:paraId="3757DCF7" w14:textId="77777777">
      <w:pPr>
        <w:pStyle w:val="Heading1"/>
      </w:pPr>
      <w:r>
        <w:t xml:space="preserve">Directions </w:t>
      </w:r>
    </w:p>
    <w:p w:rsidR="00A035A4" w:rsidP="00A035A4" w:rsidRDefault="00A035A4" w14:paraId="40C4CAD8" w14:textId="58C23B0B">
      <w:r>
        <w:rPr>
          <w:rStyle w:val="normaltextrun"/>
          <w:rFonts w:ascii="Calibri" w:hAnsi="Calibri" w:cs="Calibri"/>
          <w:color w:val="000000"/>
          <w:shd w:val="clear" w:color="auto" w:fill="FFFFFF"/>
        </w:rPr>
        <w:t xml:space="preserve">Based on feedback from the last survey, two different types of active learning strategies were selected to be included on our instrument: group work and use of technology. You are asked to please review items for one of the two selected strategies: </w:t>
      </w:r>
      <w:r w:rsidR="003F139B">
        <w:rPr>
          <w:rStyle w:val="normaltextrun"/>
          <w:rFonts w:ascii="Calibri" w:hAnsi="Calibri" w:cs="Calibri"/>
          <w:i/>
          <w:iCs/>
          <w:color w:val="000000"/>
          <w:shd w:val="clear" w:color="auto" w:fill="FFFFFF"/>
        </w:rPr>
        <w:t>Group work</w:t>
      </w:r>
      <w:r w:rsidRPr="005B23B5">
        <w:rPr>
          <w:rStyle w:val="normaltextrun"/>
          <w:rFonts w:ascii="Calibri" w:hAnsi="Calibri" w:cs="Calibri"/>
          <w:i/>
          <w:iCs/>
          <w:color w:val="000000"/>
          <w:shd w:val="clear" w:color="auto" w:fill="FFFFFF"/>
        </w:rPr>
        <w:t>.</w:t>
      </w:r>
      <w:r>
        <w:rPr>
          <w:rStyle w:val="normaltextrun"/>
          <w:rFonts w:ascii="Calibri" w:hAnsi="Calibri" w:cs="Calibri"/>
          <w:color w:val="000000"/>
          <w:shd w:val="clear" w:color="auto" w:fill="FFFFFF"/>
        </w:rPr>
        <w:t xml:space="preserve"> </w:t>
      </w:r>
      <w:r>
        <w:t xml:space="preserve">I have provided the written description of the selected strategy that GSIs will read before responding to the corresponding items of motivation below. </w:t>
      </w:r>
    </w:p>
    <w:p w:rsidR="00A035A4" w:rsidP="00A035A4" w:rsidRDefault="00A035A4" w14:paraId="58A69583" w14:textId="77777777">
      <w:r>
        <w:t xml:space="preserve">We ask that you provide feedback on three different areas on this instrument: </w:t>
      </w:r>
    </w:p>
    <w:p w:rsidR="00A035A4" w:rsidP="00A035A4" w:rsidRDefault="00A035A4" w14:paraId="09C2A2A7" w14:textId="77777777">
      <w:pPr>
        <w:pStyle w:val="ListParagraph"/>
        <w:numPr>
          <w:ilvl w:val="0"/>
          <w:numId w:val="1"/>
        </w:numPr>
      </w:pPr>
      <w:r>
        <w:t xml:space="preserve">Feedback on the active learning strategy’s definition </w:t>
      </w:r>
    </w:p>
    <w:p w:rsidR="00A035A4" w:rsidP="00A035A4" w:rsidRDefault="00A035A4" w14:paraId="0AE68EE7" w14:textId="77777777">
      <w:pPr>
        <w:pStyle w:val="ListParagraph"/>
        <w:numPr>
          <w:ilvl w:val="0"/>
          <w:numId w:val="1"/>
        </w:numPr>
      </w:pPr>
      <w:r>
        <w:lastRenderedPageBreak/>
        <w:t>Feedback on the drafted items</w:t>
      </w:r>
    </w:p>
    <w:p w:rsidR="00A035A4" w:rsidP="00A035A4" w:rsidRDefault="00A035A4" w14:paraId="4A04EA2A" w14:textId="77777777">
      <w:pPr>
        <w:pStyle w:val="ListParagraph"/>
        <w:numPr>
          <w:ilvl w:val="0"/>
          <w:numId w:val="1"/>
        </w:numPr>
      </w:pPr>
      <w:r>
        <w:t xml:space="preserve">Feedback on the motivational constructs’ relationship with the drafted items </w:t>
      </w:r>
    </w:p>
    <w:p w:rsidR="00A035A4" w:rsidP="00A035A4" w:rsidRDefault="00A035A4" w14:paraId="39983A94" w14:textId="77777777">
      <w:r>
        <w:t xml:space="preserve">Questions targeting these three different areas are provided to help guide the review process. These questions can be found in the </w:t>
      </w:r>
      <w:r>
        <w:rPr>
          <w:i/>
          <w:iCs/>
        </w:rPr>
        <w:t>Feedback Questions</w:t>
      </w:r>
      <w:r>
        <w:t xml:space="preserve"> sections throughout the document. When providing feedback, please note that this</w:t>
      </w:r>
      <w:r>
        <w:rPr>
          <w:b/>
          <w:bCs/>
        </w:rPr>
        <w:t xml:space="preserve"> instrument is intended for GSIs who use active learning while teaching statistics.</w:t>
      </w:r>
      <w:r>
        <w:t xml:space="preserve"> Please provide feedback in the appropriate feedback sections below, or through inserted comments within the document. </w:t>
      </w:r>
    </w:p>
    <w:p w:rsidRPr="008B382D" w:rsidR="00A035A4" w:rsidP="00A035A4" w:rsidRDefault="00A035A4" w14:paraId="200C1A22" w14:textId="77777777">
      <w:r w:rsidRPr="00ED629E">
        <w:t xml:space="preserve">Additionally, we ask you to please review the background questions intended to collect additional data on GSIs. This can be found at the end of the survey in </w:t>
      </w:r>
      <w:r w:rsidRPr="00ED629E">
        <w:rPr>
          <w:i/>
          <w:iCs/>
        </w:rPr>
        <w:t>Part 2</w:t>
      </w:r>
      <w:r w:rsidRPr="00ED629E">
        <w:t>.</w:t>
      </w:r>
      <w:r>
        <w:t xml:space="preserve"> </w:t>
      </w:r>
    </w:p>
    <w:p w:rsidR="00A035A4" w:rsidP="00A035A4" w:rsidRDefault="00A035A4" w14:paraId="0B534014" w14:textId="5C7CA09C">
      <w:pPr>
        <w:pStyle w:val="Heading1"/>
      </w:pPr>
      <w:r>
        <w:t xml:space="preserve">Active Learning Strategy 1 – </w:t>
      </w:r>
      <w:r w:rsidR="003F139B">
        <w:t>Group work</w:t>
      </w:r>
    </w:p>
    <w:p w:rsidR="003F139B" w:rsidP="003F139B" w:rsidRDefault="003F139B" w14:paraId="672AA285" w14:textId="77777777">
      <w:pPr>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3F139B" w:rsidP="003F139B" w:rsidRDefault="003F139B" w14:paraId="69A9BC4E" w14:textId="77777777">
      <w:pPr>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00A035A4" w:rsidP="00A035A4" w:rsidRDefault="00A035A4" w14:paraId="5FC876D2" w14:textId="77777777">
      <w:pPr>
        <w:pStyle w:val="Heading2"/>
      </w:pPr>
      <w:r>
        <w:t xml:space="preserve">Feedback Questions: Definition  </w:t>
      </w:r>
    </w:p>
    <w:p w:rsidR="00A035A4" w:rsidP="00A035A4" w:rsidRDefault="00A035A4" w14:paraId="288351D9" w14:textId="741BF058" w14:noSpellErr="1">
      <w:pPr>
        <w:pStyle w:val="ListParagraph"/>
        <w:numPr>
          <w:ilvl w:val="0"/>
          <w:numId w:val="2"/>
        </w:numPr>
        <w:rPr/>
      </w:pPr>
      <w:r w:rsidR="6FC3B1F1">
        <w:rPr/>
        <w:t xml:space="preserve">Do you agree with the working definition of </w:t>
      </w:r>
      <w:r w:rsidR="6FC3B1F1">
        <w:rPr/>
        <w:t>group work</w:t>
      </w:r>
      <w:r w:rsidR="6FC3B1F1">
        <w:rPr/>
        <w:t>? If not, please explain.</w:t>
      </w:r>
      <w:r>
        <w:br/>
      </w:r>
      <w:r w:rsidRPr="6FC3B1F1" w:rsidR="6FC3B1F1">
        <w:rPr>
          <w:color w:val="0070C0"/>
        </w:rPr>
        <w:t>Generally yes. I like that it is concise</w:t>
      </w:r>
      <w:r w:rsidRPr="6FC3B1F1" w:rsidR="6FC3B1F1">
        <w:rPr>
          <w:color w:val="0070C0"/>
        </w:rPr>
        <w:t>,</w:t>
      </w:r>
      <w:r w:rsidRPr="6FC3B1F1" w:rsidR="6FC3B1F1">
        <w:rPr>
          <w:color w:val="0070C0"/>
        </w:rPr>
        <w:t xml:space="preserve"> and that the emphasis </w:t>
      </w:r>
      <w:r w:rsidRPr="6FC3B1F1" w:rsidR="6FC3B1F1">
        <w:rPr>
          <w:color w:val="0070C0"/>
        </w:rPr>
        <w:t xml:space="preserve">is </w:t>
      </w:r>
      <w:r w:rsidRPr="6FC3B1F1" w:rsidR="6FC3B1F1">
        <w:rPr>
          <w:color w:val="0070C0"/>
        </w:rPr>
        <w:t>on the desired outcome, namely students working together. One thought that c</w:t>
      </w:r>
      <w:r w:rsidRPr="6FC3B1F1" w:rsidR="6FC3B1F1">
        <w:rPr>
          <w:color w:val="0070C0"/>
        </w:rPr>
        <w:t>omes</w:t>
      </w:r>
      <w:r w:rsidRPr="6FC3B1F1" w:rsidR="6FC3B1F1">
        <w:rPr>
          <w:color w:val="0070C0"/>
        </w:rPr>
        <w:t xml:space="preserve"> to my mind is that the </w:t>
      </w:r>
      <w:r w:rsidRPr="6FC3B1F1" w:rsidR="6FC3B1F1">
        <w:rPr>
          <w:color w:val="0070C0"/>
        </w:rPr>
        <w:t xml:space="preserve">extent or intensity of the </w:t>
      </w:r>
      <w:r w:rsidRPr="6FC3B1F1" w:rsidR="6FC3B1F1">
        <w:rPr>
          <w:color w:val="0070C0"/>
        </w:rPr>
        <w:t xml:space="preserve">group work is not qualified in the definition. </w:t>
      </w:r>
      <w:r w:rsidRPr="6FC3B1F1" w:rsidR="6FC3B1F1">
        <w:rPr>
          <w:color w:val="0070C0"/>
        </w:rPr>
        <w:t>Ideally, t</w:t>
      </w:r>
      <w:r w:rsidRPr="6FC3B1F1" w:rsidR="6FC3B1F1">
        <w:rPr>
          <w:color w:val="0070C0"/>
        </w:rPr>
        <w:t xml:space="preserve">he group work must be </w:t>
      </w:r>
      <w:commentRangeStart w:id="1380102405"/>
      <w:r w:rsidRPr="6FC3B1F1" w:rsidR="6FC3B1F1">
        <w:rPr>
          <w:color w:val="0070C0"/>
        </w:rPr>
        <w:t>meaningful and extend</w:t>
      </w:r>
      <w:commentRangeEnd w:id="1380102405"/>
      <w:r>
        <w:rPr>
          <w:rStyle w:val="CommentReference"/>
        </w:rPr>
        <w:commentReference w:id="1380102405"/>
      </w:r>
      <w:r w:rsidRPr="6FC3B1F1" w:rsidR="6FC3B1F1">
        <w:rPr>
          <w:color w:val="0070C0"/>
        </w:rPr>
        <w:t xml:space="preserve"> </w:t>
      </w:r>
      <w:r w:rsidRPr="6FC3B1F1" w:rsidR="6FC3B1F1">
        <w:rPr>
          <w:color w:val="0070C0"/>
        </w:rPr>
        <w:t>over</w:t>
      </w:r>
      <w:r w:rsidRPr="6FC3B1F1" w:rsidR="6FC3B1F1">
        <w:rPr>
          <w:color w:val="0070C0"/>
        </w:rPr>
        <w:t xml:space="preserve"> a certain amount of time.  Perhaps </w:t>
      </w:r>
      <w:r w:rsidRPr="6FC3B1F1" w:rsidR="6FC3B1F1">
        <w:rPr>
          <w:color w:val="0070C0"/>
        </w:rPr>
        <w:t xml:space="preserve">also consider </w:t>
      </w:r>
      <w:r w:rsidRPr="6FC3B1F1" w:rsidR="6FC3B1F1">
        <w:rPr>
          <w:color w:val="0070C0"/>
        </w:rPr>
        <w:t>“actively work together”.</w:t>
      </w:r>
      <w:r w:rsidRPr="6FC3B1F1" w:rsidR="6FC3B1F1">
        <w:rPr>
          <w:color w:val="0070C0"/>
        </w:rPr>
        <w:t xml:space="preserve"> For me personally, I would like for students to actively exchange and discuss statistical ideas/concepts. </w:t>
      </w:r>
    </w:p>
    <w:p w:rsidR="00A035A4" w:rsidP="00A035A4" w:rsidRDefault="00A035A4" w14:paraId="50E7B976" w14:textId="4696BAD7">
      <w:pPr>
        <w:pStyle w:val="ListParagraph"/>
        <w:numPr>
          <w:ilvl w:val="0"/>
          <w:numId w:val="2"/>
        </w:numPr>
      </w:pPr>
      <w:r>
        <w:t>Do you find this definition specific enough to clearly describe these activities to a general graduate student teaching audience? If not, please explain.</w:t>
      </w:r>
    </w:p>
    <w:p w:rsidRPr="00577008" w:rsidR="00577008" w:rsidP="00577008" w:rsidRDefault="00577008" w14:paraId="1F8AB016" w14:textId="7E179573">
      <w:pPr>
        <w:pStyle w:val="ListParagraph"/>
        <w:rPr>
          <w:color w:val="0070C0"/>
        </w:rPr>
      </w:pPr>
      <w:r>
        <w:rPr>
          <w:color w:val="0070C0"/>
        </w:rPr>
        <w:t xml:space="preserve">Along the same lines, </w:t>
      </w:r>
      <w:r w:rsidR="007A2525">
        <w:rPr>
          <w:color w:val="0070C0"/>
        </w:rPr>
        <w:t xml:space="preserve">I suspect that some information should be provided to what qualifies as meaningful group work. Perhaps provide an example, of what looks like group work but might not be very effective. Examples include “students collecting data as part of an experiment” for a project, any type of activity where students can “hide” in a group and let others take the lead. </w:t>
      </w:r>
    </w:p>
    <w:p w:rsidR="00A035A4" w:rsidP="00A035A4" w:rsidRDefault="00A035A4" w14:paraId="64C2D695" w14:textId="77777777">
      <w:pPr>
        <w:rPr>
          <w:i/>
          <w:iCs/>
        </w:rPr>
      </w:pPr>
    </w:p>
    <w:p w:rsidR="00A035A4" w:rsidP="00A035A4" w:rsidRDefault="00A035A4" w14:paraId="21AEEF7E" w14:textId="77777777">
      <w:pPr>
        <w:rPr>
          <w:i/>
          <w:iCs/>
        </w:rPr>
      </w:pPr>
      <w:r w:rsidRPr="00151ED8">
        <w:rPr>
          <w:i/>
          <w:iCs/>
        </w:rPr>
        <w:t>Definition Feedback:</w:t>
      </w:r>
    </w:p>
    <w:p w:rsidRPr="00151ED8" w:rsidR="00A035A4" w:rsidP="00A035A4" w:rsidRDefault="00A035A4" w14:paraId="4F2674B0" w14:textId="77777777">
      <w:pPr>
        <w:rPr>
          <w:i/>
          <w:iCs/>
        </w:rPr>
      </w:pPr>
    </w:p>
    <w:p w:rsidRPr="00DE7A5B" w:rsidR="00A035A4" w:rsidP="00A035A4" w:rsidRDefault="00A035A4" w14:paraId="11575B75" w14:textId="77777777">
      <w:pPr>
        <w:pStyle w:val="Heading2"/>
      </w:pPr>
      <w:r>
        <w:t>Construct 1: Intrinsic Motivation</w:t>
      </w:r>
    </w:p>
    <w:p w:rsidR="00A035A4" w:rsidP="00A035A4" w:rsidRDefault="00A035A4" w14:paraId="5F5C50F9" w14:textId="77777777">
      <w:pPr>
        <w:spacing w:line="254" w:lineRule="auto"/>
        <w:rPr>
          <w:color w:val="000000"/>
        </w:rPr>
      </w:pPr>
      <w:r>
        <w:rPr>
          <w:rFonts w:cstheme="minorHAnsi"/>
          <w:color w:val="000000"/>
        </w:rPr>
        <w:t>Intrinsic Motivation – Performing an activity for oneself, to experience pleasure and satisfaction inherent in the activity. Example: A person plays a game of basketball because of the sheer joy they experience while playing it.</w:t>
      </w:r>
    </w:p>
    <w:p w:rsidR="00A035A4" w:rsidP="00A035A4" w:rsidRDefault="00A035A4" w14:paraId="739B4682" w14:textId="77777777">
      <w:pPr>
        <w:pStyle w:val="Heading3"/>
      </w:pPr>
      <w:r>
        <w:lastRenderedPageBreak/>
        <w:t>Items</w:t>
      </w:r>
    </w:p>
    <w:p w:rsidR="00A035A4" w:rsidP="00A035A4" w:rsidRDefault="00A035A4" w14:paraId="26ECD234" w14:textId="77777777" w14:noSpellErr="1">
      <w:r w:rsidR="6FC3B1F1">
        <w:rPr/>
        <w:t xml:space="preserve">Directions: Read each item carefully. Using the scale below, please </w:t>
      </w:r>
      <w:r w:rsidR="6FC3B1F1">
        <w:rPr/>
        <w:t>select</w:t>
      </w:r>
      <w:r w:rsidR="6FC3B1F1">
        <w:rPr/>
        <w:t xml:space="preserve"> the number that best </w:t>
      </w:r>
      <w:r w:rsidR="6FC3B1F1">
        <w:rPr/>
        <w:t xml:space="preserve">reflects the extent to which you agree or disagree with the following statements about your use of </w:t>
      </w:r>
      <w:commentRangeStart w:id="0"/>
      <w:commentRangeStart w:id="174541256"/>
      <w:r w:rsidR="6FC3B1F1">
        <w:rPr/>
        <w:t>technology</w:t>
      </w:r>
      <w:commentRangeEnd w:id="0"/>
      <w:r>
        <w:rPr>
          <w:rStyle w:val="CommentReference"/>
        </w:rPr>
        <w:commentReference w:id="0"/>
      </w:r>
      <w:commentRangeEnd w:id="174541256"/>
      <w:r>
        <w:rPr>
          <w:rStyle w:val="CommentReference"/>
        </w:rPr>
        <w:commentReference w:id="174541256"/>
      </w:r>
      <w:r w:rsidR="6FC3B1F1">
        <w:rPr/>
        <w:t xml:space="preserve"> in the classroom when teaching statistics. </w:t>
      </w:r>
    </w:p>
    <w:p w:rsidRPr="00466FD3" w:rsidR="00A035A4" w:rsidP="00A035A4" w:rsidRDefault="00A035A4" w14:paraId="6648DACC" w14:textId="77777777">
      <w:pPr>
        <w:rPr>
          <w:rFonts w:cstheme="minorHAnsi"/>
          <w:color w:val="111111"/>
          <w:shd w:val="clear" w:color="auto" w:fill="FFFFFF"/>
        </w:rPr>
      </w:pPr>
      <w:r w:rsidRPr="001C4F23">
        <w:t>Answer each item according to the following scale:</w:t>
      </w:r>
      <w:r>
        <w:t xml:space="preserve"> </w:t>
      </w:r>
      <w:r w:rsidRPr="00CD5560">
        <w:rPr>
          <w:rFonts w:cstheme="minorHAnsi"/>
          <w:color w:val="111111"/>
          <w:shd w:val="clear" w:color="auto" w:fill="FFFFFF"/>
        </w:rPr>
        <w:t>5 – Strongly Agree</w:t>
      </w:r>
      <w:r>
        <w:rPr>
          <w:rFonts w:cstheme="minorHAnsi"/>
          <w:color w:val="111111"/>
          <w:shd w:val="clear" w:color="auto" w:fill="FFFFFF"/>
        </w:rPr>
        <w:t>;</w:t>
      </w:r>
      <w:r w:rsidRPr="00CD5560">
        <w:rPr>
          <w:rFonts w:cstheme="minorHAnsi"/>
          <w:color w:val="111111"/>
          <w:shd w:val="clear" w:color="auto" w:fill="FFFFFF"/>
        </w:rPr>
        <w:t xml:space="preserve"> 4 – Agree</w:t>
      </w:r>
      <w:r>
        <w:rPr>
          <w:rFonts w:cstheme="minorHAnsi"/>
          <w:color w:val="111111"/>
          <w:shd w:val="clear" w:color="auto" w:fill="FFFFFF"/>
        </w:rPr>
        <w:t xml:space="preserve">; </w:t>
      </w:r>
      <w:r w:rsidRPr="00CD5560">
        <w:rPr>
          <w:rFonts w:cstheme="minorHAnsi"/>
          <w:color w:val="111111"/>
          <w:shd w:val="clear" w:color="auto" w:fill="FFFFFF"/>
        </w:rPr>
        <w:t>3 – Neutral</w:t>
      </w:r>
      <w:r>
        <w:rPr>
          <w:rFonts w:cstheme="minorHAnsi"/>
          <w:color w:val="111111"/>
          <w:shd w:val="clear" w:color="auto" w:fill="FFFFFF"/>
        </w:rPr>
        <w:t xml:space="preserve">; </w:t>
      </w:r>
      <w:r w:rsidRPr="00CD5560">
        <w:rPr>
          <w:rFonts w:cstheme="minorHAnsi"/>
          <w:color w:val="111111"/>
          <w:shd w:val="clear" w:color="auto" w:fill="FFFFFF"/>
        </w:rPr>
        <w:t>2 – Disagree</w:t>
      </w:r>
      <w:r>
        <w:rPr>
          <w:rFonts w:cstheme="minorHAnsi"/>
          <w:color w:val="111111"/>
          <w:shd w:val="clear" w:color="auto" w:fill="FFFFFF"/>
        </w:rPr>
        <w:t xml:space="preserve">; </w:t>
      </w:r>
      <w:r w:rsidRPr="00CD5560">
        <w:rPr>
          <w:rFonts w:cstheme="minorHAnsi"/>
          <w:color w:val="111111"/>
          <w:shd w:val="clear" w:color="auto" w:fill="FFFFFF"/>
        </w:rPr>
        <w:t xml:space="preserve">1 – Strongly Disagree </w:t>
      </w:r>
    </w:p>
    <w:p w:rsidRPr="00466FD3" w:rsidR="00A035A4" w:rsidP="00A035A4" w:rsidRDefault="00A035A4" w14:paraId="13FEB002" w14:textId="74795ECF">
      <w:pPr>
        <w:pStyle w:val="ListParagraph"/>
        <w:numPr>
          <w:ilvl w:val="0"/>
          <w:numId w:val="3"/>
        </w:numPr>
      </w:pPr>
      <w:r w:rsidRPr="00466FD3">
        <w:t xml:space="preserve">I find using </w:t>
      </w:r>
      <w:r w:rsidR="003F139B">
        <w:t>group work</w:t>
      </w:r>
      <w:r w:rsidRPr="00466FD3">
        <w:t xml:space="preserve"> satisfying when teaching statistics</w:t>
      </w:r>
    </w:p>
    <w:p w:rsidRPr="00466FD3" w:rsidR="00A035A4" w:rsidP="00A035A4" w:rsidRDefault="00A035A4" w14:paraId="2CB305C8" w14:textId="24D31929">
      <w:pPr>
        <w:pStyle w:val="ListParagraph"/>
        <w:numPr>
          <w:ilvl w:val="0"/>
          <w:numId w:val="3"/>
        </w:numPr>
      </w:pPr>
      <w:r w:rsidRPr="00466FD3">
        <w:t xml:space="preserve">I find it enjoyable to use </w:t>
      </w:r>
      <w:r w:rsidR="003F139B">
        <w:t>group work</w:t>
      </w:r>
      <w:r w:rsidRPr="00466FD3">
        <w:t xml:space="preserve"> when teaching statistics</w:t>
      </w:r>
    </w:p>
    <w:p w:rsidRPr="00466FD3" w:rsidR="00A035A4" w:rsidP="00A035A4" w:rsidRDefault="00A035A4" w14:paraId="6AF1A750" w14:textId="26B7F63E">
      <w:pPr>
        <w:pStyle w:val="ListParagraph"/>
        <w:numPr>
          <w:ilvl w:val="0"/>
          <w:numId w:val="3"/>
        </w:numPr>
      </w:pPr>
      <w:r w:rsidRPr="00466FD3">
        <w:t xml:space="preserve">I find it interesting to use </w:t>
      </w:r>
      <w:r w:rsidR="003F139B">
        <w:t>group work</w:t>
      </w:r>
      <w:r w:rsidRPr="00466FD3">
        <w:t xml:space="preserve"> when teaching statistics</w:t>
      </w:r>
    </w:p>
    <w:p w:rsidRPr="00466FD3" w:rsidR="00A035A4" w:rsidP="00A035A4" w:rsidRDefault="00A035A4" w14:paraId="53ACAA36" w14:textId="783B81F8">
      <w:pPr>
        <w:pStyle w:val="ListParagraph"/>
        <w:numPr>
          <w:ilvl w:val="0"/>
          <w:numId w:val="3"/>
        </w:numPr>
      </w:pPr>
      <w:r w:rsidRPr="00466FD3">
        <w:t xml:space="preserve">I’m committed to regularly using </w:t>
      </w:r>
      <w:r w:rsidR="003F139B">
        <w:t>group work</w:t>
      </w:r>
      <w:r w:rsidRPr="00466FD3">
        <w:t xml:space="preserve"> when teaching statistics </w:t>
      </w:r>
    </w:p>
    <w:p w:rsidRPr="00466FD3" w:rsidR="00A035A4" w:rsidP="00A035A4" w:rsidRDefault="00A035A4" w14:paraId="220AC717" w14:textId="47FF5A38">
      <w:pPr>
        <w:pStyle w:val="ListParagraph"/>
        <w:numPr>
          <w:ilvl w:val="0"/>
          <w:numId w:val="3"/>
        </w:numPr>
      </w:pPr>
      <w:r w:rsidRPr="00466FD3">
        <w:t xml:space="preserve">I get excited when using </w:t>
      </w:r>
      <w:r w:rsidR="003F139B">
        <w:t>group work</w:t>
      </w:r>
      <w:r w:rsidRPr="00466FD3">
        <w:t xml:space="preserve"> to teach statistics </w:t>
      </w:r>
    </w:p>
    <w:p w:rsidRPr="00466FD3" w:rsidR="00A035A4" w:rsidP="00A035A4" w:rsidRDefault="00A035A4" w14:paraId="12847F4C" w14:textId="6A9A2F62">
      <w:pPr>
        <w:pStyle w:val="ListParagraph"/>
        <w:numPr>
          <w:ilvl w:val="0"/>
          <w:numId w:val="3"/>
        </w:numPr>
      </w:pPr>
      <w:r w:rsidRPr="00466FD3">
        <w:t xml:space="preserve">My favorite statistics lessons to teach are ones that involve </w:t>
      </w:r>
      <w:r w:rsidR="003F139B">
        <w:t>group work</w:t>
      </w:r>
    </w:p>
    <w:p w:rsidRPr="00466FD3" w:rsidR="00A035A4" w:rsidP="00A035A4" w:rsidRDefault="00A035A4" w14:paraId="00143418" w14:textId="478DDFC3">
      <w:pPr>
        <w:pStyle w:val="ListParagraph"/>
        <w:numPr>
          <w:ilvl w:val="0"/>
          <w:numId w:val="3"/>
        </w:numPr>
      </w:pPr>
      <w:r w:rsidRPr="00466FD3">
        <w:t xml:space="preserve">I feel proud about lessons where I have used </w:t>
      </w:r>
      <w:r w:rsidR="003F139B">
        <w:t>group work</w:t>
      </w:r>
    </w:p>
    <w:p w:rsidRPr="00466FD3" w:rsidR="00A035A4" w:rsidP="00A035A4" w:rsidRDefault="00A035A4" w14:paraId="221F3A03" w14:textId="1B015BED">
      <w:pPr>
        <w:pStyle w:val="ListParagraph"/>
        <w:numPr>
          <w:ilvl w:val="0"/>
          <w:numId w:val="3"/>
        </w:numPr>
      </w:pPr>
      <w:r w:rsidRPr="00466FD3">
        <w:t xml:space="preserve">I feel pleased about lessons where I have used </w:t>
      </w:r>
      <w:r w:rsidR="003F139B">
        <w:t>group work</w:t>
      </w:r>
      <w:r w:rsidRPr="00466FD3">
        <w:t xml:space="preserve"> </w:t>
      </w:r>
    </w:p>
    <w:p w:rsidR="00A035A4" w:rsidP="00A035A4" w:rsidRDefault="00A035A4" w14:paraId="23014EE6" w14:textId="77777777">
      <w:pPr>
        <w:pStyle w:val="Heading3"/>
      </w:pPr>
      <w:r>
        <w:t>Feedback Questions: Wording</w:t>
      </w:r>
    </w:p>
    <w:p w:rsidR="00A035A4" w:rsidP="00A035A4" w:rsidRDefault="00A035A4" w14:paraId="043C8B73" w14:textId="60269E44">
      <w:pPr>
        <w:pStyle w:val="ListParagraph"/>
        <w:numPr>
          <w:ilvl w:val="0"/>
          <w:numId w:val="5"/>
        </w:numPr>
      </w:pPr>
      <w:r>
        <w:t>Are there concerns about the wording of the item (e.g., double-barreled, idioms, jargon, etc.)?</w:t>
      </w:r>
      <w:ins w:author="Genschel, Ulrike [STAT]" w:date="2021-07-22T13:29:00Z" w:id="1">
        <w:r w:rsidR="00C43FE8">
          <w:br/>
        </w:r>
        <w:r w:rsidRPr="00C43FE8" w:rsidR="00C43FE8">
          <w:rPr>
            <w:color w:val="0070C0"/>
            <w:rPrChange w:author="Genschel, Ulrike [STAT]" w:date="2021-07-22T13:29:00Z" w:id="2">
              <w:rPr/>
            </w:rPrChange>
          </w:rPr>
          <w:t>Not really.</w:t>
        </w:r>
      </w:ins>
    </w:p>
    <w:p w:rsidR="00A035A4" w:rsidP="00A035A4" w:rsidRDefault="00A035A4" w14:paraId="21BE6F9B" w14:textId="2F801AFA">
      <w:pPr>
        <w:pStyle w:val="ListParagraph"/>
        <w:numPr>
          <w:ilvl w:val="0"/>
          <w:numId w:val="5"/>
        </w:numPr>
      </w:pPr>
      <w:r>
        <w:t>Are there concerns about how items are phrased (e.g., leading items, items that may be misinterpreted, items that may not be appropriate for GSIs)?</w:t>
      </w:r>
      <w:ins w:author="Genschel, Ulrike [STAT]" w:date="2021-07-22T13:24:00Z" w:id="3">
        <w:r w:rsidR="00002906">
          <w:br/>
        </w:r>
      </w:ins>
      <w:ins w:author="Genschel, Ulrike [STAT]" w:date="2021-07-22T13:30:00Z" w:id="4">
        <w:r w:rsidRPr="00D17918" w:rsidR="00B66B88">
          <w:rPr>
            <w:color w:val="0070C0"/>
          </w:rPr>
          <w:t>Not really.</w:t>
        </w:r>
      </w:ins>
    </w:p>
    <w:p w:rsidR="00A035A4" w:rsidP="00A035A4" w:rsidRDefault="00A035A4" w14:paraId="21CC42F6" w14:textId="77777777">
      <w:pPr>
        <w:rPr>
          <w:i/>
          <w:iCs/>
        </w:rPr>
      </w:pPr>
      <w:r>
        <w:rPr>
          <w:i/>
          <w:iCs/>
        </w:rPr>
        <w:t>Wording Feedback</w:t>
      </w:r>
    </w:p>
    <w:p w:rsidRPr="008A36D4" w:rsidR="00A035A4" w:rsidP="00A035A4" w:rsidRDefault="00A035A4" w14:paraId="34318CF1" w14:textId="77777777">
      <w:pPr>
        <w:rPr>
          <w:i/>
          <w:iCs/>
        </w:rPr>
      </w:pPr>
    </w:p>
    <w:p w:rsidR="00A035A4" w:rsidDel="001776EF" w:rsidP="00A035A4" w:rsidRDefault="00A035A4" w14:paraId="6BF8CE84" w14:textId="77777777">
      <w:pPr>
        <w:pStyle w:val="Heading3"/>
      </w:pPr>
      <w:r>
        <w:t>Feedback Questions: Construct</w:t>
      </w:r>
    </w:p>
    <w:p w:rsidR="00A035A4" w:rsidDel="001776EF" w:rsidP="00A035A4" w:rsidRDefault="00A035A4" w14:paraId="43179D68" w14:textId="4AC6C89F" w14:noSpellErr="1">
      <w:pPr>
        <w:pStyle w:val="ListParagraph"/>
        <w:numPr>
          <w:ilvl w:val="0"/>
          <w:numId w:val="4"/>
        </w:numPr>
        <w:rPr/>
      </w:pPr>
      <w:r w:rsidR="6FC3B1F1">
        <w:rPr/>
        <w:t xml:space="preserve">Do </w:t>
      </w:r>
      <w:r w:rsidR="6FC3B1F1">
        <w:rPr/>
        <w:t xml:space="preserve">you believe </w:t>
      </w:r>
      <w:r w:rsidR="6FC3B1F1">
        <w:rPr/>
        <w:t xml:space="preserve">each item reflect qualities of intrinsic motivation?  </w:t>
      </w:r>
      <w:r>
        <w:br/>
      </w:r>
      <w:ins w:author="Genschel, Ulrike [STAT]" w:date="2021-07-22T13:30:00Z" w:id="1780322812">
        <w:r w:rsidRPr="6FC3B1F1" w:rsidR="6FC3B1F1">
          <w:rPr>
            <w:color w:val="0070C0"/>
          </w:rPr>
          <w:t>Item g strikes out for me although there is nothing wrong with the item, it just addresses a different aspect in my opinion. I can be intrinsically motivated to do something without thinking about pride. Pride would only be an outcome to consider if the activity also provides a challenge.</w:t>
        </w:r>
      </w:ins>
      <w:r>
        <w:br/>
      </w:r>
      <w:commentRangeStart w:id="1908164038"/>
      <w:ins w:author="Ulrike Genschel" w:date="2021-07-22T18:20:00Z" w:id="1801682980">
        <w:r w:rsidRPr="6FC3B1F1" w:rsidR="6FC3B1F1">
          <w:rPr>
            <w:color w:val="0070C0"/>
          </w:rPr>
          <w:t xml:space="preserve">Item d </w:t>
        </w:r>
      </w:ins>
      <w:commentRangeEnd w:id="1908164038"/>
      <w:r>
        <w:rPr>
          <w:rStyle w:val="CommentReference"/>
        </w:rPr>
        <w:commentReference w:id="1908164038"/>
      </w:r>
      <w:ins w:author="Ulrike Genschel" w:date="2021-07-22T18:20:00Z" w:id="1547838941">
        <w:r w:rsidRPr="6FC3B1F1" w:rsidR="6FC3B1F1">
          <w:rPr>
            <w:color w:val="0070C0"/>
          </w:rPr>
          <w:t>– commitment is also something I don’t</w:t>
        </w:r>
      </w:ins>
      <w:ins w:author="Ulrike Genschel" w:date="2021-07-22T18:21:00Z" w:id="1412808905">
        <w:r w:rsidRPr="6FC3B1F1" w:rsidR="6FC3B1F1">
          <w:rPr>
            <w:color w:val="0070C0"/>
          </w:rPr>
          <w:t xml:space="preserve"> think is necessary </w:t>
        </w:r>
        <w:r w:rsidRPr="6FC3B1F1" w:rsidR="6FC3B1F1">
          <w:rPr>
            <w:color w:val="0070C0"/>
          </w:rPr>
          <w:t xml:space="preserve">for intrinsic motivation. </w:t>
        </w:r>
      </w:ins>
    </w:p>
    <w:p w:rsidR="004248A7" w:rsidP="00A035A4" w:rsidRDefault="00A035A4" w14:paraId="3F91AA79" w14:textId="78DB6BA8" w14:noSpellErr="1">
      <w:pPr>
        <w:pStyle w:val="ListParagraph"/>
        <w:numPr>
          <w:ilvl w:val="0"/>
          <w:numId w:val="4"/>
        </w:numPr>
        <w:rPr>
          <w:ins w:author="Genschel, Ulrike [STAT]" w:date="2021-07-22T13:41:00Z" w:id="1356610313"/>
          <w:color w:val="0070C0"/>
        </w:rPr>
      </w:pPr>
      <w:r w:rsidR="6FC3B1F1">
        <w:rPr/>
        <w:t>Do you believe there are missing items?</w:t>
      </w:r>
      <w:r>
        <w:br/>
      </w:r>
      <w:ins w:author="Genschel, Ulrike [STAT]" w:date="2021-07-22T13:40:00Z" w:id="1061798131">
        <w:r w:rsidRPr="6FC3B1F1" w:rsidR="6FC3B1F1">
          <w:rPr>
            <w:color w:val="0070C0"/>
          </w:rPr>
          <w:t xml:space="preserve">- </w:t>
        </w:r>
      </w:ins>
      <w:ins w:author="Genschel, Ulrike [STAT]" w:date="2021-07-22T13:30:00Z" w:id="655811609">
        <w:r w:rsidRPr="6FC3B1F1" w:rsidR="6FC3B1F1">
          <w:rPr>
            <w:color w:val="0070C0"/>
            <w:rPrChange w:author="Genschel, Ulrike [STAT]" w:date="2021-07-22T13:31:00Z" w:id="106446312"/>
          </w:rPr>
          <w:t xml:space="preserve">Maybe </w:t>
        </w:r>
      </w:ins>
      <w:commentRangeStart w:id="1297976087"/>
      <w:ins w:author="Genschel, Ulrike [STAT]" w:date="2021-07-22T13:30:00Z" w:id="565508469">
        <w:r w:rsidRPr="6FC3B1F1" w:rsidR="6FC3B1F1">
          <w:rPr>
            <w:color w:val="0070C0"/>
            <w:rPrChange w:author="Genschel, Ulrike [STAT]" w:date="2021-07-22T13:31:00Z" w:id="1664275247"/>
          </w:rPr>
          <w:t>rewarding</w:t>
        </w:r>
      </w:ins>
      <w:commentRangeEnd w:id="1297976087"/>
      <w:r>
        <w:rPr>
          <w:rStyle w:val="CommentReference"/>
        </w:rPr>
        <w:commentReference w:id="1297976087"/>
      </w:r>
      <w:ins w:author="Genschel, Ulrike [STAT]" w:date="2021-07-22T13:30:00Z" w:id="237681864">
        <w:r w:rsidRPr="6FC3B1F1" w:rsidR="6FC3B1F1">
          <w:rPr>
            <w:color w:val="0070C0"/>
            <w:rPrChange w:author="Genschel, Ulrike [STAT]" w:date="2021-07-22T13:31:00Z" w:id="2100717194"/>
          </w:rPr>
          <w:t>?</w:t>
        </w:r>
      </w:ins>
      <w:ins w:author="Genschel, Ulrike [STAT]" w:date="2021-07-22T13:31:00Z" w:id="1956016572">
        <w:r w:rsidRPr="6FC3B1F1" w:rsidR="6FC3B1F1">
          <w:rPr>
            <w:color w:val="0070C0"/>
            <w:rPrChange w:author="Genschel, Ulrike [STAT]" w:date="2021-07-22T13:31:00Z" w:id="1774736747"/>
          </w:rPr>
          <w:t xml:space="preserve"> Example: Using group work when teaching statistics is rewarding. </w:t>
        </w:r>
      </w:ins>
      <w:r>
        <w:br/>
      </w:r>
      <w:ins w:author="Genschel, Ulrike [STAT]" w:date="2021-07-22T13:40:00Z" w:id="1106827428">
        <w:r w:rsidRPr="6FC3B1F1" w:rsidR="6FC3B1F1">
          <w:rPr>
            <w:color w:val="0070C0"/>
          </w:rPr>
          <w:t xml:space="preserve">- </w:t>
        </w:r>
      </w:ins>
      <w:commentRangeStart w:id="16"/>
      <w:ins w:author="Genschel, Ulrike [STAT]" w:date="2021-07-22T13:31:00Z" w:id="1454752682">
        <w:r w:rsidRPr="6FC3B1F1" w:rsidR="6FC3B1F1">
          <w:rPr>
            <w:color w:val="0070C0"/>
          </w:rPr>
          <w:t xml:space="preserve">An </w:t>
        </w:r>
      </w:ins>
      <w:ins w:author="Genschel, Ulrike [STAT]" w:date="2021-07-22T13:32:00Z" w:id="363834962">
        <w:r w:rsidRPr="6FC3B1F1" w:rsidR="6FC3B1F1">
          <w:rPr>
            <w:color w:val="0070C0"/>
          </w:rPr>
          <w:t xml:space="preserve">item or two that would limit someone’s intrinsic motivation. For example, an item related to group activities not </w:t>
        </w:r>
      </w:ins>
      <w:ins w:author="Ulrike Genschel" w:date="2021-07-22T18:23:00Z" w:id="1999897712">
        <w:r w:rsidRPr="6FC3B1F1" w:rsidR="6FC3B1F1">
          <w:rPr>
            <w:color w:val="0070C0"/>
          </w:rPr>
          <w:t xml:space="preserve">always </w:t>
        </w:r>
      </w:ins>
      <w:ins w:author="Genschel, Ulrike [STAT]" w:date="2021-07-22T13:32:00Z" w:id="1495847247">
        <w:r w:rsidRPr="6FC3B1F1" w:rsidR="6FC3B1F1">
          <w:rPr>
            <w:color w:val="0070C0"/>
          </w:rPr>
          <w:t xml:space="preserve">going as </w:t>
        </w:r>
      </w:ins>
      <w:ins w:author="Genschel, Ulrike [STAT]" w:date="2021-07-22T13:35:00Z" w:id="881742717">
        <w:r w:rsidRPr="6FC3B1F1" w:rsidR="6FC3B1F1">
          <w:rPr>
            <w:color w:val="0070C0"/>
          </w:rPr>
          <w:t>planned</w:t>
        </w:r>
      </w:ins>
      <w:ins w:author="Genschel, Ulrike [STAT]" w:date="2021-07-22T13:40:00Z" w:id="164432819">
        <w:r w:rsidRPr="6FC3B1F1" w:rsidR="6FC3B1F1">
          <w:rPr>
            <w:color w:val="0070C0"/>
          </w:rPr>
          <w:t>, being time consuming</w:t>
        </w:r>
      </w:ins>
      <w:ins w:author="Genschel, Ulrike [STAT]" w:date="2021-07-22T13:35:00Z" w:id="1725962451">
        <w:r w:rsidRPr="6FC3B1F1" w:rsidR="6FC3B1F1">
          <w:rPr>
            <w:color w:val="0070C0"/>
          </w:rPr>
          <w:t xml:space="preserve"> </w:t>
        </w:r>
      </w:ins>
      <w:ins w:author="Ulrike Genschel" w:date="2021-07-22T18:23:00Z" w:id="1240612417">
        <w:r w:rsidRPr="6FC3B1F1" w:rsidR="6FC3B1F1">
          <w:rPr>
            <w:color w:val="0070C0"/>
          </w:rPr>
          <w:t xml:space="preserve">possibly </w:t>
        </w:r>
      </w:ins>
      <w:ins w:author="Genschel, Ulrike [STAT]" w:date="2021-07-22T13:35:00Z" w:id="1447691175">
        <w:r w:rsidRPr="6FC3B1F1" w:rsidR="6FC3B1F1">
          <w:rPr>
            <w:color w:val="0070C0"/>
          </w:rPr>
          <w:t>or</w:t>
        </w:r>
      </w:ins>
      <w:ins w:author="Genschel, Ulrike [STAT]" w:date="2021-07-22T13:33:00Z" w:id="1876886481">
        <w:r w:rsidRPr="6FC3B1F1" w:rsidR="6FC3B1F1">
          <w:rPr>
            <w:color w:val="0070C0"/>
          </w:rPr>
          <w:t xml:space="preserve"> </w:t>
        </w:r>
        <w:del w:author="Ulrike Genschel" w:date="2021-07-22T18:24:00Z" w:id="183412295">
          <w:r w:rsidRPr="6FC3B1F1" w:rsidDel="6FC3B1F1">
            <w:rPr>
              <w:color w:val="0070C0"/>
            </w:rPr>
            <w:delText>having</w:delText>
          </w:r>
        </w:del>
      </w:ins>
      <w:ins w:author="Ulrike Genschel" w:date="2021-07-22T18:24:00Z" w:id="1455612104">
        <w:r w:rsidRPr="6FC3B1F1" w:rsidR="6FC3B1F1">
          <w:rPr>
            <w:color w:val="0070C0"/>
          </w:rPr>
          <w:t>losing</w:t>
        </w:r>
      </w:ins>
      <w:ins w:author="Genschel, Ulrike [STAT]" w:date="2021-07-22T13:33:00Z" w:id="1832990821">
        <w:r w:rsidRPr="6FC3B1F1" w:rsidR="6FC3B1F1">
          <w:rPr>
            <w:color w:val="0070C0"/>
          </w:rPr>
          <w:t xml:space="preserve"> direct less control over how students spend their time during the activity. </w:t>
        </w:r>
      </w:ins>
      <w:commentRangeEnd w:id="16"/>
      <w:r>
        <w:rPr>
          <w:rStyle w:val="CommentReference"/>
        </w:rPr>
        <w:commentReference w:id="16"/>
      </w:r>
    </w:p>
    <w:p w:rsidRPr="00B66B88" w:rsidR="00A035A4" w:rsidDel="001776EF" w:rsidP="6FC3B1F1" w:rsidRDefault="004248A7" w14:paraId="7BFE7791" w14:textId="0FD57014" w14:noSpellErr="1">
      <w:pPr>
        <w:pStyle w:val="ListParagraph"/>
        <w:numPr>
          <w:ilvl w:val="0"/>
          <w:numId w:val="1"/>
        </w:numPr>
        <w:rPr>
          <w:color w:val="0070C0"/>
          <w:rPrChange w:author="Genschel, Ulrike [STAT]" w:date="2021-07-22T13:31:00Z" w:id="1093251185">
            <w:rPr/>
          </w:rPrChange>
        </w:rPr>
        <w:pPrChange w:author="Genschel, Ulrike [STAT]" w:date="2021-07-22T13:42:00Z" w:id="31">
          <w:pPr>
            <w:pStyle w:val="ListParagraph"/>
            <w:numPr>
              <w:ilvl w:val="0"/>
              <w:numId w:val="4"/>
            </w:numPr>
            <w:ind w:hanging="360"/>
          </w:pPr>
        </w:pPrChange>
      </w:pPr>
      <w:ins w:author="Genschel, Ulrike [STAT]" w:date="2021-07-22T13:41:00Z" w:id="1851947431">
        <w:r w:rsidRPr="6FC3B1F1" w:rsidR="6FC3B1F1">
          <w:rPr>
            <w:color w:val="0070C0"/>
            <w:rPrChange w:author="Genschel, Ulrike [STAT]" w:date="2021-07-22T13:42:00Z" w:id="824967505"/>
          </w:rPr>
          <w:t>How about an item related to thinking about group activities outside the classroom</w:t>
        </w:r>
      </w:ins>
      <w:ins w:author="Genschel, Ulrike [STAT]" w:date="2021-07-22T13:42:00Z" w:id="1991173422">
        <w:r w:rsidRPr="6FC3B1F1" w:rsidR="6FC3B1F1">
          <w:rPr>
            <w:color w:val="0070C0"/>
            <w:rPrChange w:author="Genschel, Ulrike [STAT]" w:date="2021-07-22T13:42:00Z" w:id="426015255"/>
          </w:rPr>
          <w:t>?</w:t>
        </w:r>
        <w:r w:rsidRPr="6FC3B1F1" w:rsidR="6FC3B1F1">
          <w:rPr>
            <w:color w:val="0070C0"/>
          </w:rPr>
          <w:t xml:space="preserve"> Example: I often think about group activities that I can use in the </w:t>
        </w:r>
      </w:ins>
      <w:commentRangeStart w:id="525772559"/>
      <w:ins w:author="Genschel, Ulrike [STAT]" w:date="2021-07-22T13:42:00Z" w:id="1662933137">
        <w:r w:rsidRPr="6FC3B1F1" w:rsidR="6FC3B1F1">
          <w:rPr>
            <w:color w:val="0070C0"/>
          </w:rPr>
          <w:t>classroom, …</w:t>
        </w:r>
      </w:ins>
      <w:commentRangeEnd w:id="525772559"/>
      <w:r>
        <w:rPr>
          <w:rStyle w:val="CommentReference"/>
        </w:rPr>
        <w:commentReference w:id="525772559"/>
      </w:r>
      <w:r>
        <w:br/>
      </w:r>
      <w:commentRangeStart w:id="37"/>
      <w:commentRangeStart w:id="1558109210"/>
      <w:ins w:author="Genschel, Ulrike [STAT]" w:date="2021-07-22T13:34:00Z" w:id="846960854">
        <w:r w:rsidRPr="6FC3B1F1" w:rsidR="6FC3B1F1">
          <w:rPr>
            <w:color w:val="0070C0"/>
          </w:rPr>
          <w:t>Is it nece</w:t>
        </w:r>
      </w:ins>
      <w:ins w:author="Genschel, Ulrike [STAT]" w:date="2021-07-22T13:35:00Z" w:id="2141709915">
        <w:r w:rsidRPr="6FC3B1F1" w:rsidR="6FC3B1F1">
          <w:rPr>
            <w:color w:val="0070C0"/>
          </w:rPr>
          <w:t xml:space="preserve">ssary to have negatively worded items </w:t>
        </w:r>
      </w:ins>
      <w:commentRangeEnd w:id="1558109210"/>
      <w:r>
        <w:rPr>
          <w:rStyle w:val="CommentReference"/>
        </w:rPr>
        <w:commentReference w:id="1558109210"/>
      </w:r>
      <w:ins w:author="Genschel, Ulrike [STAT]" w:date="2021-07-22T13:35:00Z" w:id="2007917677">
        <w:r w:rsidRPr="6FC3B1F1" w:rsidR="6FC3B1F1">
          <w:rPr>
            <w:color w:val="0070C0"/>
          </w:rPr>
          <w:t xml:space="preserve">that require reverse coding in the analysis? I am not an expert, but I often come across such questions </w:t>
        </w:r>
      </w:ins>
      <w:ins w:author="Ulrike Genschel" w:date="2021-07-22T18:25:00Z" w:id="1212903289">
        <w:r w:rsidRPr="6FC3B1F1" w:rsidR="6FC3B1F1">
          <w:rPr>
            <w:color w:val="0070C0"/>
          </w:rPr>
          <w:t xml:space="preserve">in surveys </w:t>
        </w:r>
      </w:ins>
      <w:ins w:author="Genschel, Ulrike [STAT]" w:date="2021-07-22T13:35:00Z" w:id="1784130965">
        <w:r w:rsidRPr="6FC3B1F1" w:rsidR="6FC3B1F1">
          <w:rPr>
            <w:color w:val="0070C0"/>
          </w:rPr>
          <w:t xml:space="preserve">to verify that students are </w:t>
        </w:r>
      </w:ins>
      <w:ins w:author="Ulrike Genschel" w:date="2021-07-22T18:25:00Z" w:id="357084526">
        <w:r w:rsidRPr="6FC3B1F1" w:rsidR="6FC3B1F1">
          <w:rPr>
            <w:color w:val="0070C0"/>
          </w:rPr>
          <w:t xml:space="preserve">internally </w:t>
        </w:r>
      </w:ins>
      <w:ins w:author="Genschel, Ulrike [STAT]" w:date="2021-07-22T13:35:00Z" w:id="2027750977">
        <w:r w:rsidRPr="6FC3B1F1" w:rsidR="6FC3B1F1">
          <w:rPr>
            <w:color w:val="0070C0"/>
          </w:rPr>
          <w:t>consistent</w:t>
        </w:r>
        <w:del w:author="Ulrike Genschel" w:date="2021-07-22T18:25:00Z" w:id="1986422438">
          <w:r w:rsidRPr="6FC3B1F1" w:rsidDel="6FC3B1F1">
            <w:rPr>
              <w:color w:val="0070C0"/>
            </w:rPr>
            <w:delText>/paying attention</w:delText>
          </w:r>
        </w:del>
      </w:ins>
      <w:ins w:author="Genschel, Ulrike [STAT]" w:date="2021-07-22T13:36:00Z" w:id="1176343067">
        <w:del w:author="Ulrike Genschel" w:date="2021-07-22T18:25:00Z" w:id="1471009445">
          <w:r w:rsidRPr="6FC3B1F1" w:rsidDel="6FC3B1F1">
            <w:rPr>
              <w:color w:val="0070C0"/>
            </w:rPr>
            <w:delText>/thinking about the item.</w:delText>
          </w:r>
        </w:del>
      </w:ins>
      <w:ins w:author="Ulrike Genschel" w:date="2021-07-22T18:25:00Z" w:id="711983736">
        <w:r w:rsidRPr="6FC3B1F1" w:rsidR="6FC3B1F1">
          <w:rPr>
            <w:color w:val="0070C0"/>
          </w:rPr>
          <w:t xml:space="preserve"> or simply just paying attention. </w:t>
        </w:r>
      </w:ins>
      <w:commentRangeEnd w:id="37"/>
      <w:r>
        <w:rPr>
          <w:rStyle w:val="CommentReference"/>
        </w:rPr>
        <w:commentReference w:id="37"/>
      </w:r>
    </w:p>
    <w:p w:rsidR="00A035A4" w:rsidP="00A035A4" w:rsidRDefault="00A035A4" w14:paraId="6C3DFF3E" w14:textId="072EE458">
      <w:pPr>
        <w:pStyle w:val="ListParagraph"/>
        <w:numPr>
          <w:ilvl w:val="0"/>
          <w:numId w:val="4"/>
        </w:numPr>
      </w:pPr>
      <w:r w:rsidRPr="003E41BA" w:rsidDel="001776EF">
        <w:t>Are aspects of intrinsic motivation’s definition mis</w:t>
      </w:r>
      <w:r>
        <w:t>-</w:t>
      </w:r>
      <w:r w:rsidRPr="003E41BA" w:rsidDel="001776EF">
        <w:t xml:space="preserve"> or underrepresented within the set of items?</w:t>
      </w:r>
      <w:ins w:author="Genschel, Ulrike [STAT]" w:date="2021-07-22T13:36:00Z" w:id="49">
        <w:r w:rsidR="004248A7">
          <w:t xml:space="preserve"> </w:t>
        </w:r>
        <w:del w:author="Ulrike Genschel" w:date="2021-07-22T18:31:00Z" w:id="50">
          <w:r w:rsidRPr="004248A7" w:rsidDel="009B445B" w:rsidR="004248A7">
            <w:rPr>
              <w:color w:val="0070C0"/>
              <w:rPrChange w:author="Genschel, Ulrike [STAT]" w:date="2021-07-22T13:38:00Z" w:id="51">
                <w:rPr/>
              </w:rPrChange>
            </w:rPr>
            <w:delText xml:space="preserve">The way I </w:delText>
          </w:r>
        </w:del>
      </w:ins>
      <w:ins w:author="Genschel, Ulrike [STAT]" w:date="2021-07-22T13:37:00Z" w:id="52">
        <w:del w:author="Ulrike Genschel" w:date="2021-07-22T18:31:00Z" w:id="53">
          <w:r w:rsidRPr="004248A7" w:rsidDel="009B445B" w:rsidR="004248A7">
            <w:rPr>
              <w:color w:val="0070C0"/>
              <w:rPrChange w:author="Genschel, Ulrike [STAT]" w:date="2021-07-22T13:38:00Z" w:id="54">
                <w:rPr/>
              </w:rPrChange>
            </w:rPr>
            <w:delText>understand</w:delText>
          </w:r>
        </w:del>
      </w:ins>
      <w:ins w:author="Genschel, Ulrike [STAT]" w:date="2021-07-22T13:36:00Z" w:id="55">
        <w:del w:author="Ulrike Genschel" w:date="2021-07-22T18:31:00Z" w:id="56">
          <w:r w:rsidRPr="004248A7" w:rsidDel="009B445B" w:rsidR="004248A7">
            <w:rPr>
              <w:color w:val="0070C0"/>
              <w:rPrChange w:author="Genschel, Ulrike [STAT]" w:date="2021-07-22T13:38:00Z" w:id="57">
                <w:rPr/>
              </w:rPrChange>
            </w:rPr>
            <w:delText xml:space="preserve"> </w:delText>
          </w:r>
        </w:del>
      </w:ins>
      <w:ins w:author="Genschel, Ulrike [STAT]" w:date="2021-07-22T13:37:00Z" w:id="58">
        <w:del w:author="Ulrike Genschel" w:date="2021-07-22T18:31:00Z" w:id="59">
          <w:r w:rsidRPr="004248A7" w:rsidDel="009B445B" w:rsidR="004248A7">
            <w:rPr>
              <w:color w:val="0070C0"/>
              <w:rPrChange w:author="Genschel, Ulrike [STAT]" w:date="2021-07-22T13:38:00Z" w:id="60">
                <w:rPr/>
              </w:rPrChange>
            </w:rPr>
            <w:delText xml:space="preserve">these items is that they can be used to assess how likely or willing GSIs are using group work </w:delText>
          </w:r>
        </w:del>
      </w:ins>
      <w:ins w:author="Genschel, Ulrike [STAT]" w:date="2021-07-22T13:38:00Z" w:id="61">
        <w:del w:author="Ulrike Genschel" w:date="2021-07-22T18:31:00Z" w:id="62">
          <w:r w:rsidRPr="004248A7" w:rsidDel="009B445B" w:rsidR="004248A7">
            <w:rPr>
              <w:color w:val="0070C0"/>
              <w:rPrChange w:author="Genschel, Ulrike [STAT]" w:date="2021-07-22T13:38:00Z" w:id="63">
                <w:rPr/>
              </w:rPrChange>
            </w:rPr>
            <w:delText>for their own experience</w:delText>
          </w:r>
        </w:del>
      </w:ins>
      <w:ins w:author="Genschel, Ulrike [STAT]" w:date="2021-07-22T13:39:00Z" w:id="64">
        <w:del w:author="Ulrike Genschel" w:date="2021-07-22T18:31:00Z" w:id="65">
          <w:r w:rsidDel="009B445B" w:rsidR="004248A7">
            <w:rPr>
              <w:color w:val="0070C0"/>
            </w:rPr>
            <w:delText xml:space="preserve"> when teaching</w:delText>
          </w:r>
        </w:del>
      </w:ins>
      <w:ins w:author="Genschel, Ulrike [STAT]" w:date="2021-07-22T13:38:00Z" w:id="66">
        <w:del w:author="Ulrike Genschel" w:date="2021-07-22T18:31:00Z" w:id="67">
          <w:r w:rsidRPr="004248A7" w:rsidDel="009B445B" w:rsidR="004248A7">
            <w:rPr>
              <w:color w:val="0070C0"/>
              <w:rPrChange w:author="Genschel, Ulrike [STAT]" w:date="2021-07-22T13:38:00Z" w:id="68">
                <w:rPr/>
              </w:rPrChange>
            </w:rPr>
            <w:delText>.</w:delText>
          </w:r>
        </w:del>
        <w:del w:author="Ulrike Genschel" w:date="2021-07-22T18:30:00Z" w:id="69">
          <w:r w:rsidRPr="004248A7" w:rsidDel="009B445B" w:rsidR="004248A7">
            <w:rPr>
              <w:color w:val="0070C0"/>
              <w:rPrChange w:author="Genschel, Ulrike [STAT]" w:date="2021-07-22T13:38:00Z" w:id="70">
                <w:rPr/>
              </w:rPrChange>
            </w:rPr>
            <w:delText xml:space="preserve"> </w:delText>
          </w:r>
        </w:del>
        <w:del w:author="Ulrike Genschel" w:date="2021-07-22T18:31:00Z" w:id="71">
          <w:r w:rsidDel="009B445B" w:rsidR="004248A7">
            <w:rPr>
              <w:color w:val="0070C0"/>
            </w:rPr>
            <w:delText xml:space="preserve">The focus is not on the benefits to the students. </w:delText>
          </w:r>
        </w:del>
      </w:ins>
    </w:p>
    <w:p w:rsidR="00A035A4" w:rsidP="6FC3B1F1" w:rsidRDefault="00A035A4" w14:paraId="2175DA3F" w14:textId="21DDA275" w14:noSpellErr="1">
      <w:pPr>
        <w:rPr>
          <w:i w:val="1"/>
          <w:iCs w:val="1"/>
        </w:rPr>
      </w:pPr>
      <w:r w:rsidRPr="6FC3B1F1" w:rsidR="6FC3B1F1">
        <w:rPr>
          <w:i w:val="1"/>
          <w:iCs w:val="1"/>
        </w:rPr>
        <w:t>Construct Feedback</w:t>
      </w:r>
      <w:r>
        <w:br/>
      </w:r>
      <w:ins w:author="Ulrike Genschel" w:date="2021-07-22T18:31:00Z" w:id="2016306942">
        <w:r w:rsidRPr="6FC3B1F1" w:rsidR="6FC3B1F1">
          <w:rPr>
            <w:color w:val="0070C0"/>
          </w:rPr>
          <w:t xml:space="preserve">Just to confirm: The way I understand these items is that they can be used to assess how </w:t>
        </w:r>
        <w:r w:rsidRPr="6FC3B1F1" w:rsidR="6FC3B1F1">
          <w:rPr>
            <w:color w:val="0070C0"/>
          </w:rPr>
          <w:t>intrinsically motivated</w:t>
        </w:r>
        <w:r w:rsidRPr="6FC3B1F1" w:rsidR="6FC3B1F1">
          <w:rPr>
            <w:color w:val="0070C0"/>
          </w:rPr>
          <w:t xml:space="preserve"> GSIs are using group work for the</w:t>
        </w:r>
        <w:r w:rsidRPr="6FC3B1F1" w:rsidR="6FC3B1F1">
          <w:rPr>
            <w:color w:val="0070C0"/>
          </w:rPr>
          <w:t xml:space="preserve"> benefit of their</w:t>
        </w:r>
        <w:r w:rsidRPr="6FC3B1F1" w:rsidR="6FC3B1F1">
          <w:rPr>
            <w:color w:val="0070C0"/>
          </w:rPr>
          <w:t xml:space="preserve"> own </w:t>
        </w:r>
        <w:r w:rsidRPr="6FC3B1F1" w:rsidR="6FC3B1F1">
          <w:rPr>
            <w:color w:val="0070C0"/>
          </w:rPr>
          <w:t xml:space="preserve">pleasurable </w:t>
        </w:r>
        <w:r w:rsidRPr="6FC3B1F1" w:rsidR="6FC3B1F1">
          <w:rPr>
            <w:color w:val="0070C0"/>
          </w:rPr>
          <w:t>experience</w:t>
        </w:r>
        <w:r w:rsidRPr="6FC3B1F1" w:rsidR="6FC3B1F1">
          <w:rPr>
            <w:color w:val="0070C0"/>
          </w:rPr>
          <w:t xml:space="preserve"> when teaching</w:t>
        </w:r>
        <w:r w:rsidRPr="6FC3B1F1" w:rsidR="6FC3B1F1">
          <w:rPr>
            <w:color w:val="0070C0"/>
          </w:rPr>
          <w:t>.</w:t>
        </w:r>
        <w:r w:rsidRPr="6FC3B1F1" w:rsidR="6FC3B1F1">
          <w:rPr>
            <w:color w:val="0070C0"/>
          </w:rPr>
          <w:t xml:space="preserve"> </w:t>
        </w:r>
      </w:ins>
      <w:ins w:author="Ulrike Genschel" w:date="2021-07-22T18:32:00Z" w:id="1545006531">
        <w:r w:rsidRPr="6FC3B1F1" w:rsidR="6FC3B1F1">
          <w:rPr>
            <w:color w:val="0070C0"/>
          </w:rPr>
          <w:t>N</w:t>
        </w:r>
      </w:ins>
      <w:commentRangeStart w:id="1626366042"/>
      <w:ins w:author="Ulrike Genschel" w:date="2021-07-22T18:32:00Z" w:id="702578062">
        <w:r w:rsidRPr="6FC3B1F1" w:rsidR="6FC3B1F1">
          <w:rPr>
            <w:color w:val="0070C0"/>
          </w:rPr>
          <w:t xml:space="preserve">one of the motivation relates any benefits </w:t>
        </w:r>
      </w:ins>
      <w:ins w:author="Ulrike Genschel" w:date="2021-07-22T18:31:00Z" w:id="938255369">
        <w:r w:rsidRPr="6FC3B1F1" w:rsidR="6FC3B1F1">
          <w:rPr>
            <w:color w:val="0070C0"/>
          </w:rPr>
          <w:t>to students.</w:t>
        </w:r>
      </w:ins>
      <w:commentRangeEnd w:id="1626366042"/>
      <w:r>
        <w:rPr>
          <w:rStyle w:val="CommentReference"/>
        </w:rPr>
        <w:commentReference w:id="1626366042"/>
      </w:r>
    </w:p>
    <w:p w:rsidRPr="008A36D4" w:rsidR="00A035A4" w:rsidDel="001776EF" w:rsidP="00A035A4" w:rsidRDefault="00A035A4" w14:paraId="41426BF1" w14:textId="77777777">
      <w:pPr>
        <w:rPr>
          <w:i/>
          <w:iCs/>
        </w:rPr>
      </w:pPr>
    </w:p>
    <w:p w:rsidR="00A035A4" w:rsidP="00A035A4" w:rsidRDefault="00A035A4" w14:paraId="2C33DA36" w14:textId="77777777">
      <w:pPr>
        <w:pStyle w:val="Heading2"/>
      </w:pPr>
      <w:r>
        <w:t xml:space="preserve">Construct 2: Integrated Regulation </w:t>
      </w:r>
    </w:p>
    <w:p w:rsidR="00A035A4" w:rsidP="00A035A4" w:rsidRDefault="00A035A4" w14:paraId="5C472567" w14:textId="77777777">
      <w:pPr>
        <w:spacing w:line="254" w:lineRule="auto"/>
        <w:rPr>
          <w:color w:val="000000"/>
        </w:rPr>
      </w:pPr>
      <w:bookmarkStart w:name="_Hlk73482258" w:id="75"/>
      <w:r>
        <w:rPr>
          <w:color w:val="000000"/>
        </w:rPr>
        <w:t>Integrated Regulation – A willingness to engage in a behavior because it is important and valuable to oneself. Example: A person attends school because they believe that the act aligns with their personal belief system.</w:t>
      </w:r>
      <w:r w:rsidDel="00787528">
        <w:rPr>
          <w:color w:val="000000"/>
        </w:rPr>
        <w:t xml:space="preserve"> </w:t>
      </w:r>
    </w:p>
    <w:bookmarkEnd w:id="75"/>
    <w:p w:rsidR="00A035A4" w:rsidP="00A035A4" w:rsidRDefault="00A035A4" w14:paraId="3072CDD1" w14:textId="77777777">
      <w:pPr>
        <w:pStyle w:val="Heading3"/>
      </w:pPr>
      <w:r>
        <w:t xml:space="preserve">Items </w:t>
      </w:r>
    </w:p>
    <w:p w:rsidRPr="00A3146D" w:rsidR="00A035A4" w:rsidP="00A035A4" w:rsidRDefault="00A035A4" w14:paraId="3F4E85E5" w14:textId="0115A0E0">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Style w:val="highlight"/>
          <w:rFonts w:cstheme="minorHAnsi"/>
          <w:shd w:val="clear" w:color="auto" w:fill="FFFFFF"/>
        </w:rPr>
        <w:t>group work</w:t>
      </w:r>
      <w:r w:rsidRPr="00A3146D">
        <w:rPr>
          <w:rFonts w:cstheme="minorHAnsi"/>
          <w:shd w:val="clear" w:color="auto" w:fill="FFFFFF"/>
        </w:rPr>
        <w:t xml:space="preserve"> is necessary when teaching statistics</w:t>
      </w:r>
    </w:p>
    <w:p w:rsidRPr="00A3146D" w:rsidR="00A035A4" w:rsidP="00A035A4" w:rsidRDefault="00A035A4" w14:paraId="42737A28" w14:textId="4CB594FE">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consistent with my goals as an instructor when teaching statistics</w:t>
      </w:r>
    </w:p>
    <w:p w:rsidRPr="00A3146D" w:rsidR="00A035A4" w:rsidP="00A035A4" w:rsidRDefault="00A035A4" w14:paraId="632233CF" w14:textId="739485A2">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Style w:val="highlight"/>
          <w:rFonts w:cstheme="minorHAnsi"/>
          <w:shd w:val="clear" w:color="auto" w:fill="FFFFFF"/>
        </w:rPr>
        <w:t>group work</w:t>
      </w:r>
      <w:r w:rsidRPr="00A3146D">
        <w:rPr>
          <w:rFonts w:cstheme="minorHAnsi"/>
          <w:shd w:val="clear" w:color="auto" w:fill="FFFFFF"/>
        </w:rPr>
        <w:t xml:space="preserve"> is consistent with my values as an instructor when teaching statistics</w:t>
      </w:r>
    </w:p>
    <w:p w:rsidRPr="00A3146D" w:rsidR="00A035A4" w:rsidP="00A035A4" w:rsidRDefault="00A035A4" w14:paraId="322A7FE4" w14:textId="1F2EC19D">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essential to my identity as an instructor when teaching statistics</w:t>
      </w:r>
    </w:p>
    <w:p w:rsidRPr="00A3146D" w:rsidR="00A035A4" w:rsidP="00A035A4" w:rsidRDefault="00A035A4" w14:paraId="237912B0" w14:textId="76F4F594">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important for me as an instructor when teaching statistics</w:t>
      </w:r>
    </w:p>
    <w:p w:rsidRPr="00A3146D" w:rsidR="00A035A4" w:rsidP="00A035A4" w:rsidRDefault="00A035A4" w14:paraId="76CEC100" w14:textId="01AFC213">
      <w:pPr>
        <w:pStyle w:val="ListParagraph"/>
        <w:numPr>
          <w:ilvl w:val="0"/>
          <w:numId w:val="6"/>
        </w:numPr>
        <w:rPr>
          <w:rFonts w:cstheme="minorHAnsi"/>
        </w:rPr>
      </w:pPr>
      <w:r w:rsidRPr="00A3146D">
        <w:rPr>
          <w:rFonts w:cstheme="minorHAnsi"/>
          <w:shd w:val="clear" w:color="auto" w:fill="FFFFFF"/>
        </w:rPr>
        <w:t xml:space="preserve">I incorporate </w:t>
      </w:r>
      <w:r w:rsidR="003F139B">
        <w:rPr>
          <w:rFonts w:cstheme="minorHAnsi"/>
          <w:shd w:val="clear" w:color="auto" w:fill="FFFFFF"/>
        </w:rPr>
        <w:t>group work</w:t>
      </w:r>
      <w:r w:rsidRPr="00A3146D">
        <w:rPr>
          <w:rFonts w:cstheme="minorHAnsi"/>
          <w:shd w:val="clear" w:color="auto" w:fill="FFFFFF"/>
        </w:rPr>
        <w:t xml:space="preserve"> to align my teaching with </w:t>
      </w:r>
      <w:r w:rsidRPr="00A3146D">
        <w:t>disciplinary “best” practices</w:t>
      </w:r>
    </w:p>
    <w:p w:rsidRPr="00A3146D" w:rsidR="00A035A4" w:rsidP="00A035A4" w:rsidRDefault="00A035A4" w14:paraId="74CF1FBF" w14:textId="5547B989">
      <w:pPr>
        <w:pStyle w:val="ListParagraph"/>
        <w:numPr>
          <w:ilvl w:val="0"/>
          <w:numId w:val="6"/>
        </w:numPr>
        <w:rPr>
          <w:rFonts w:cstheme="minorHAnsi"/>
        </w:rPr>
      </w:pPr>
      <w:commentRangeStart w:id="76"/>
      <w:r w:rsidRPr="00A3146D">
        <w:rPr>
          <w:rFonts w:cstheme="minorHAnsi"/>
        </w:rPr>
        <w:t xml:space="preserve">Using </w:t>
      </w:r>
      <w:r w:rsidR="003F139B">
        <w:rPr>
          <w:rFonts w:cstheme="minorHAnsi"/>
        </w:rPr>
        <w:t>group work</w:t>
      </w:r>
      <w:r w:rsidRPr="00A3146D">
        <w:rPr>
          <w:rFonts w:cstheme="minorHAnsi"/>
        </w:rPr>
        <w:t xml:space="preserve"> makes me a better instructor when teaching statistics</w:t>
      </w:r>
      <w:commentRangeEnd w:id="76"/>
      <w:r w:rsidR="002D1A7D">
        <w:rPr>
          <w:rStyle w:val="CommentReference"/>
        </w:rPr>
        <w:commentReference w:id="76"/>
      </w:r>
      <w:r w:rsidRPr="00A3146D">
        <w:rPr>
          <w:rFonts w:cstheme="minorHAnsi"/>
        </w:rPr>
        <w:t xml:space="preserve"> </w:t>
      </w:r>
    </w:p>
    <w:p w:rsidRPr="001E143D" w:rsidR="00A035A4" w:rsidP="00A035A4" w:rsidRDefault="00A035A4" w14:paraId="4901E13D" w14:textId="77777777">
      <w:pPr>
        <w:pStyle w:val="ListParagraph"/>
        <w:rPr>
          <w:rFonts w:cstheme="minorHAnsi"/>
        </w:rPr>
      </w:pPr>
    </w:p>
    <w:p w:rsidR="00A035A4" w:rsidP="00A035A4" w:rsidRDefault="00A035A4" w14:paraId="682ACEEE" w14:textId="7B75B5DA">
      <w:pPr>
        <w:pStyle w:val="ListParagraph"/>
        <w:numPr>
          <w:ilvl w:val="0"/>
          <w:numId w:val="5"/>
        </w:numPr>
      </w:pPr>
      <w:r>
        <w:t>Feedback Questions: Wording Are there concerns about the wording of the item (e.g., double-barreled, idioms, jargon, etc.)?</w:t>
      </w:r>
      <w:ins w:author="Genschel, Ulrike [STAT]" w:date="2021-07-22T13:47:00Z" w:id="77">
        <w:r w:rsidR="0040071E">
          <w:br/>
        </w:r>
      </w:ins>
      <w:ins w:author="Genschel, Ulrike [STAT]" w:date="2021-07-22T13:48:00Z" w:id="78">
        <w:r w:rsidRPr="0040071E" w:rsidR="0040071E">
          <w:rPr>
            <w:color w:val="0070C0"/>
            <w:rPrChange w:author="Genschel, Ulrike [STAT]" w:date="2021-07-22T13:48:00Z" w:id="79">
              <w:rPr/>
            </w:rPrChange>
          </w:rPr>
          <w:t>None</w:t>
        </w:r>
      </w:ins>
    </w:p>
    <w:p w:rsidR="00A035A4" w:rsidP="00A035A4" w:rsidRDefault="00A035A4" w14:paraId="4D515E45" w14:textId="48BA1A5D">
      <w:pPr>
        <w:pStyle w:val="ListParagraph"/>
        <w:numPr>
          <w:ilvl w:val="0"/>
          <w:numId w:val="5"/>
        </w:numPr>
      </w:pPr>
      <w:r>
        <w:t>Are there concerns about how items are phrased (e.g., leading items, items that may be misinterpreted, items that may not be appropriate for GSIs)?</w:t>
      </w:r>
      <w:ins w:author="Genschel, Ulrike [STAT]" w:date="2021-07-22T13:48:00Z" w:id="80">
        <w:r w:rsidR="0040071E">
          <w:br/>
        </w:r>
        <w:r w:rsidRPr="0040071E" w:rsidR="0040071E">
          <w:rPr>
            <w:color w:val="0070C0"/>
            <w:rPrChange w:author="Genschel, Ulrike [STAT]" w:date="2021-07-22T13:48:00Z" w:id="81">
              <w:rPr/>
            </w:rPrChange>
          </w:rPr>
          <w:t>None</w:t>
        </w:r>
      </w:ins>
    </w:p>
    <w:p w:rsidRPr="00C940CA" w:rsidR="00A035A4" w:rsidDel="002C6B8C" w:rsidP="6FC3B1F1" w:rsidRDefault="00A035A4" w14:paraId="459A66CA" w14:textId="3BE536EA" w14:noSpellErr="1">
      <w:pPr>
        <w:rPr>
          <w:del w:author="Ulrike Genschel" w:date="2021-07-22T18:44:00Z" w:id="548444719"/>
          <w:color w:val="0070C0"/>
          <w:rPrChange w:author="Ulrike Genschel" w:date="2021-07-22T18:40:00Z" w:id="1673416877">
            <w:rPr>
              <w:del w:author="Ulrike Genschel" w:date="2021-07-22T18:44:00Z" w:id="180939930"/>
              <w:i w:val="1"/>
              <w:iCs w:val="1"/>
            </w:rPr>
          </w:rPrChange>
        </w:rPr>
      </w:pPr>
      <w:r w:rsidRPr="6FC3B1F1">
        <w:rPr>
          <w:i w:val="1"/>
          <w:iCs w:val="1"/>
        </w:rPr>
        <w:t>Wording Feedback</w:t>
      </w:r>
      <w:r w:rsidRPr="6FC3B1F1">
        <w:rPr>
          <w:i w:val="1"/>
          <w:iCs w:val="1"/>
          <w:color w:val="0070C0"/>
          <w:rPrChange w:author="Ulrike Genschel" w:date="2021-07-22T18:40:00Z" w:id="1299460758">
            <w:rPr>
              <w:i w:val="1"/>
              <w:iCs w:val="1"/>
            </w:rPr>
          </w:rPrChange>
        </w:rPr>
        <w:t>:</w:t>
      </w:r>
      <w:ins w:author="Genschel, Ulrike [STAT]" w:date="2021-07-22T13:44:00Z" w:id="1402363644">
        <w:r w:rsidRPr="6FC3B1F1" w:rsidR="6FC3B1F1">
          <w:rPr>
            <w:i w:val="1"/>
            <w:iCs w:val="1"/>
            <w:color w:val="0070C0"/>
            <w:rPrChange w:author="Ulrike Genschel" w:date="2021-07-22T18:40:00Z" w:id="239124434">
              <w:rPr>
                <w:i w:val="1"/>
                <w:iCs w:val="1"/>
              </w:rPr>
            </w:rPrChange>
          </w:rPr>
          <w:t xml:space="preserve"> </w:t>
        </w:r>
      </w:ins>
      <w:ins w:author="Ulrike Genschel" w:date="2021-07-22T18:37:00Z" w:id="1611062907">
        <w:r w:rsidRPr="6FC3B1F1" w:rsidR="6FC3B1F1">
          <w:rPr>
            <w:color w:val="0070C0"/>
            <w:rPrChange w:author="Ulrike Genschel" w:date="2021-07-22T18:40:00Z" w:id="1801990111">
              <w:rPr>
                <w:color w:val="0070C0"/>
              </w:rPr>
            </w:rPrChange>
          </w:rPr>
          <w:t xml:space="preserve">I am unclear about </w:t>
        </w:r>
      </w:ins>
      <w:ins w:author="Ulrike Genschel" w:date="2021-07-22T18:38:00Z" w:id="1967776507">
        <w:r w:rsidRPr="6FC3B1F1" w:rsidR="6FC3B1F1">
          <w:rPr>
            <w:color w:val="0070C0"/>
            <w:rPrChange w:author="Ulrike Genschel" w:date="2021-07-22T18:40:00Z" w:id="1089495608">
              <w:rPr>
                <w:color w:val="0070C0"/>
              </w:rPr>
            </w:rPrChange>
          </w:rPr>
          <w:t xml:space="preserve">why in item </w:t>
        </w:r>
      </w:ins>
      <w:ins w:author="Ulrike Genschel" w:date="2021-07-22T18:39:00Z" w:id="336964575">
        <w:r w:rsidRPr="6FC3B1F1" w:rsidR="6FC3B1F1">
          <w:rPr>
            <w:color w:val="0070C0"/>
            <w:rPrChange w:author="Ulrike Genschel" w:date="2021-07-22T18:40:00Z" w:id="1478168470">
              <w:rPr>
                <w:color w:val="0070C0"/>
              </w:rPr>
            </w:rPrChange>
          </w:rPr>
          <w:t xml:space="preserve">e you emphasize the instructor part by saying “for </w:t>
        </w:r>
      </w:ins>
      <w:commentRangeStart w:id="297015466"/>
      <w:ins w:author="Ulrike Genschel" w:date="2021-07-22T18:39:00Z" w:id="648886393">
        <w:r w:rsidRPr="6FC3B1F1" w:rsidR="6FC3B1F1">
          <w:rPr>
            <w:color w:val="0070C0"/>
            <w:rPrChange w:author="Ulrike Genschel" w:date="2021-07-22T18:40:00Z" w:id="1753394809">
              <w:rPr>
                <w:color w:val="0070C0"/>
              </w:rPr>
            </w:rPrChange>
          </w:rPr>
          <w:t>me</w:t>
        </w:r>
      </w:ins>
      <w:commentRangeEnd w:id="297015466"/>
      <w:r>
        <w:rPr>
          <w:rStyle w:val="CommentReference"/>
        </w:rPr>
        <w:commentReference w:id="297015466"/>
      </w:r>
      <w:ins w:author="Ulrike Genschel" w:date="2021-07-22T18:39:00Z" w:id="887516449">
        <w:r w:rsidRPr="6FC3B1F1" w:rsidR="6FC3B1F1">
          <w:rPr>
            <w:color w:val="0070C0"/>
            <w:rPrChange w:author="Ulrike Genschel" w:date="2021-07-22T18:40:00Z" w:id="1457103739">
              <w:rPr>
                <w:color w:val="0070C0"/>
              </w:rPr>
            </w:rPrChange>
          </w:rPr>
          <w:t xml:space="preserve"> as an instructor” compared to item a</w:t>
        </w:r>
      </w:ins>
      <w:ins w:author="Ulrike Genschel" w:date="2021-07-22T18:37:00Z" w:id="303998789">
        <w:r w:rsidRPr="6FC3B1F1" w:rsidR="6FC3B1F1">
          <w:rPr>
            <w:color w:val="0070C0"/>
            <w:rPrChange w:author="Ulrike Genschel" w:date="2021-07-22T18:40:00Z" w:id="375359531">
              <w:rPr>
                <w:color w:val="0070C0"/>
              </w:rPr>
            </w:rPrChange>
          </w:rPr>
          <w:t xml:space="preserve"> </w:t>
        </w:r>
      </w:ins>
      <w:ins w:author="Ulrike Genschel" w:date="2021-07-22T18:38:00Z" w:id="513059162">
        <w:r w:rsidRPr="6FC3B1F1" w:rsidR="6FC3B1F1">
          <w:rPr>
            <w:color w:val="0070C0"/>
            <w:rPrChange w:author="Ulrike Genschel" w:date="2021-07-22T18:40:00Z" w:id="1650716585">
              <w:rPr>
                <w:color w:val="0070C0"/>
              </w:rPr>
            </w:rPrChange>
          </w:rPr>
          <w:t>“</w:t>
        </w:r>
        <w:r w:rsidRPr="6FC3B1F1" w:rsidR="6FC3B1F1">
          <w:rPr>
            <w:rStyle w:val="highlight"/>
            <w:rFonts w:cs="Calibri" w:cstheme="minorAscii"/>
            <w:color w:val="0070C0"/>
            <w:rPrChange w:author="Ulrike Genschel" w:date="2021-07-22T18:40:00Z" w:id="488002930">
              <w:rPr>
                <w:rStyle w:val="highlight"/>
                <w:rFonts w:cs="Calibri" w:cstheme="minorAscii"/>
              </w:rPr>
            </w:rPrChange>
          </w:rPr>
          <w:t>group work</w:t>
        </w:r>
        <w:r w:rsidRPr="6FC3B1F1" w:rsidR="6FC3B1F1">
          <w:rPr>
            <w:rFonts w:cs="Calibri" w:cstheme="minorAscii"/>
            <w:color w:val="0070C0"/>
            <w:rPrChange w:author="Ulrike Genschel" w:date="2021-07-22T18:40:00Z" w:id="1924612509">
              <w:rPr>
                <w:rFonts w:cs="Calibri" w:cstheme="minorAscii"/>
              </w:rPr>
            </w:rPrChange>
          </w:rPr>
          <w:t xml:space="preserve"> is necessary when teaching statistics</w:t>
        </w:r>
        <w:r w:rsidRPr="6FC3B1F1" w:rsidR="6FC3B1F1">
          <w:rPr>
            <w:color w:val="0070C0"/>
            <w:rPrChange w:author="Ulrike Genschel" w:date="2021-07-22T18:40:00Z" w:id="205734736">
              <w:rPr>
                <w:color w:val="0070C0"/>
              </w:rPr>
            </w:rPrChange>
          </w:rPr>
          <w:t>”</w:t>
        </w:r>
      </w:ins>
      <w:ins w:author="Ulrike Genschel" w:date="2021-07-22T18:39:00Z" w:id="515250638">
        <w:r w:rsidRPr="6FC3B1F1" w:rsidR="6FC3B1F1">
          <w:rPr>
            <w:color w:val="0070C0"/>
            <w:rPrChange w:author="Ulrike Genschel" w:date="2021-07-22T18:40:00Z" w:id="1712308153">
              <w:rPr>
                <w:color w:val="0070C0"/>
              </w:rPr>
            </w:rPrChange>
          </w:rPr>
          <w:t xml:space="preserve">. Essentially, do you perceive a difference between </w:t>
        </w:r>
      </w:ins>
      <w:ins w:author="Ulrike Genschel" w:date="2021-07-22T18:40:00Z" w:id="279269037">
        <w:r w:rsidRPr="6FC3B1F1" w:rsidR="6FC3B1F1">
          <w:rPr>
            <w:color w:val="0070C0"/>
            <w:rPrChange w:author="Ulrike Genschel" w:date="2021-07-22T18:40:00Z" w:id="998021966">
              <w:rPr>
                <w:color w:val="0070C0"/>
              </w:rPr>
            </w:rPrChange>
          </w:rPr>
          <w:t>“</w:t>
        </w:r>
        <w:r w:rsidRPr="6FC3B1F1" w:rsidR="6FC3B1F1">
          <w:rPr>
            <w:rStyle w:val="highlight"/>
            <w:rFonts w:cs="Calibri" w:cstheme="minorAscii"/>
            <w:color w:val="0070C0"/>
            <w:rPrChange w:author="Ulrike Genschel" w:date="2021-07-22T18:40:00Z" w:id="1174042265">
              <w:rPr>
                <w:rStyle w:val="highlight"/>
                <w:rFonts w:cs="Calibri" w:cstheme="minorAscii"/>
              </w:rPr>
            </w:rPrChange>
          </w:rPr>
          <w:t>group work</w:t>
        </w:r>
        <w:r w:rsidRPr="6FC3B1F1" w:rsidR="6FC3B1F1">
          <w:rPr>
            <w:rFonts w:cs="Calibri" w:cstheme="minorAscii"/>
            <w:color w:val="0070C0"/>
            <w:rPrChange w:author="Ulrike Genschel" w:date="2021-07-22T18:40:00Z" w:id="962920743">
              <w:rPr>
                <w:rFonts w:cs="Calibri" w:cstheme="minorAscii"/>
              </w:rPr>
            </w:rPrChange>
          </w:rPr>
          <w:t xml:space="preserve"> is necessary when teaching statistics</w:t>
        </w:r>
        <w:r w:rsidRPr="6FC3B1F1" w:rsidR="6FC3B1F1">
          <w:rPr>
            <w:color w:val="0070C0"/>
            <w:rPrChange w:author="Ulrike Genschel" w:date="2021-07-22T18:40:00Z" w:id="54300827">
              <w:rPr>
                <w:color w:val="0070C0"/>
              </w:rPr>
            </w:rPrChange>
          </w:rPr>
          <w:t>”</w:t>
        </w:r>
        <w:r w:rsidRPr="6FC3B1F1" w:rsidR="6FC3B1F1">
          <w:rPr>
            <w:color w:val="0070C0"/>
            <w:rPrChange w:author="Ulrike Genschel" w:date="2021-07-22T18:40:00Z" w:id="411941683">
              <w:rPr>
                <w:color w:val="0070C0"/>
              </w:rPr>
            </w:rPrChange>
          </w:rPr>
          <w:t xml:space="preserve"> </w:t>
        </w:r>
      </w:ins>
      <w:ins w:author="Ulrike Genschel" w:date="2021-07-22T18:38:00Z" w:id="1674701939">
        <w:r w:rsidRPr="6FC3B1F1" w:rsidR="6FC3B1F1">
          <w:rPr>
            <w:color w:val="0070C0"/>
            <w:rPrChange w:author="Ulrike Genschel" w:date="2021-07-22T18:40:00Z" w:id="1960441447">
              <w:rPr>
                <w:color w:val="0070C0"/>
              </w:rPr>
            </w:rPrChange>
          </w:rPr>
          <w:t>versus “</w:t>
        </w:r>
        <w:r w:rsidRPr="6FC3B1F1" w:rsidR="6FC3B1F1">
          <w:rPr>
            <w:rStyle w:val="highlight"/>
            <w:rFonts w:cs="Calibri" w:cstheme="minorAscii"/>
            <w:color w:val="0070C0"/>
            <w:rPrChange w:author="Ulrike Genschel" w:date="2021-07-22T18:40:00Z" w:id="606294646">
              <w:rPr>
                <w:rStyle w:val="highlight"/>
                <w:rFonts w:cs="Calibri" w:cstheme="minorAscii"/>
              </w:rPr>
            </w:rPrChange>
          </w:rPr>
          <w:t>group work</w:t>
        </w:r>
        <w:r w:rsidRPr="6FC3B1F1" w:rsidR="6FC3B1F1">
          <w:rPr>
            <w:rFonts w:cs="Calibri" w:cstheme="minorAscii"/>
            <w:color w:val="0070C0"/>
            <w:rPrChange w:author="Ulrike Genschel" w:date="2021-07-22T18:40:00Z" w:id="1662706917">
              <w:rPr>
                <w:rFonts w:cs="Calibri" w:cstheme="minorAscii"/>
              </w:rPr>
            </w:rPrChange>
          </w:rPr>
          <w:t xml:space="preserve"> is necessary </w:t>
        </w:r>
        <w:r w:rsidRPr="6FC3B1F1" w:rsidR="6FC3B1F1">
          <w:rPr>
            <w:rFonts w:cs="Calibri" w:cstheme="minorAscii"/>
            <w:color w:val="0070C0"/>
            <w:rPrChange w:author="Ulrike Genschel" w:date="2021-07-22T18:40:00Z" w:id="1278005664">
              <w:rPr>
                <w:rFonts w:cs="Calibri" w:cstheme="minorAscii"/>
              </w:rPr>
            </w:rPrChange>
          </w:rPr>
          <w:t xml:space="preserve">for me as an instructor </w:t>
        </w:r>
        <w:r w:rsidRPr="6FC3B1F1" w:rsidR="6FC3B1F1">
          <w:rPr>
            <w:rFonts w:cs="Calibri" w:cstheme="minorAscii"/>
            <w:color w:val="0070C0"/>
            <w:rPrChange w:author="Ulrike Genschel" w:date="2021-07-22T18:40:00Z" w:id="705698789">
              <w:rPr>
                <w:rFonts w:cs="Calibri" w:cstheme="minorAscii"/>
              </w:rPr>
            </w:rPrChange>
          </w:rPr>
          <w:t>when teaching statistics</w:t>
        </w:r>
        <w:r w:rsidRPr="6FC3B1F1" w:rsidR="6FC3B1F1">
          <w:rPr>
            <w:color w:val="0070C0"/>
            <w:rPrChange w:author="Ulrike Genschel" w:date="2021-07-22T18:40:00Z" w:id="1175359770">
              <w:rPr>
                <w:color w:val="0070C0"/>
              </w:rPr>
            </w:rPrChange>
          </w:rPr>
          <w:t>”</w:t>
        </w:r>
      </w:ins>
      <w:ins w:author="Ulrike Genschel" w:date="2021-07-22T18:41:00Z" w:id="640105771">
        <w:r w:rsidRPr="6FC3B1F1" w:rsidR="6FC3B1F1">
          <w:rPr>
            <w:color w:val="0070C0"/>
          </w:rPr>
          <w:t xml:space="preserve">. </w:t>
        </w:r>
        <w:r w:rsidRPr="6FC3B1F1" w:rsidR="6FC3B1F1">
          <w:rPr>
            <w:color w:val="0070C0"/>
          </w:rPr>
          <w:t>I say this because item a is the only item that does not directly referen</w:t>
        </w:r>
      </w:ins>
      <w:ins w:author="Ulrike Genschel" w:date="2021-07-22T18:42:00Z" w:id="754734017">
        <w:r w:rsidRPr="6FC3B1F1" w:rsidR="6FC3B1F1">
          <w:rPr>
            <w:color w:val="0070C0"/>
          </w:rPr>
          <w:t xml:space="preserve">ce the instructor part, while all other items do. </w:t>
        </w:r>
        <w:r>
          <w:br/>
        </w:r>
        <w:r>
          <w:br/>
        </w:r>
      </w:ins>
      <w:ins w:author="Ulrike Genschel" w:date="2021-07-22T18:44:00Z" w:id="414408184">
        <w:r w:rsidRPr="6FC3B1F1" w:rsidR="6FC3B1F1">
          <w:rPr>
            <w:color w:val="0070C0"/>
          </w:rPr>
          <w:t>Item f – Could one argue for this item to be an example of</w:t>
        </w:r>
      </w:ins>
      <w:commentRangeStart w:id="1873769319"/>
      <w:ins w:author="Ulrike Genschel" w:date="2021-07-22T18:44:00Z" w:id="737256">
        <w:r w:rsidRPr="6FC3B1F1" w:rsidR="6FC3B1F1">
          <w:rPr>
            <w:color w:val="0070C0"/>
          </w:rPr>
          <w:t xml:space="preserve"> external regulation because best standards are set by others rather than the instructor themselves? </w:t>
        </w:r>
      </w:ins>
      <w:commentRangeEnd w:id="1873769319"/>
      <w:r>
        <w:rPr>
          <w:rStyle w:val="CommentReference"/>
        </w:rPr>
        <w:commentReference w:id="1873769319"/>
      </w:r>
    </w:p>
    <w:p w:rsidR="00A035A4" w:rsidP="00A035A4" w:rsidRDefault="00A035A4" w14:paraId="4F663889" w14:textId="77777777">
      <w:pPr>
        <w:rPr>
          <w:i/>
          <w:iCs/>
        </w:rPr>
      </w:pPr>
    </w:p>
    <w:p w:rsidRPr="00DF3A32" w:rsidR="00A035A4" w:rsidP="00A035A4" w:rsidRDefault="00A035A4" w14:paraId="1F93C1DA" w14:textId="77777777">
      <w:pPr>
        <w:pStyle w:val="Heading3"/>
      </w:pPr>
      <w:r>
        <w:t>Feedback Questions: Construct</w:t>
      </w:r>
    </w:p>
    <w:p w:rsidR="00A035A4" w:rsidP="00A035A4" w:rsidRDefault="00A035A4" w14:paraId="0280991F" w14:textId="7CD65491">
      <w:pPr>
        <w:pStyle w:val="ListParagraph"/>
        <w:numPr>
          <w:ilvl w:val="0"/>
          <w:numId w:val="4"/>
        </w:numPr>
      </w:pPr>
      <w:r w:rsidRPr="003E41BA">
        <w:t xml:space="preserve">Do </w:t>
      </w:r>
      <w:r>
        <w:t xml:space="preserve">you believe </w:t>
      </w:r>
      <w:r w:rsidRPr="003E41BA">
        <w:t xml:space="preserve">each item reflect qualities of </w:t>
      </w:r>
      <w:r>
        <w:t>integrated regulation</w:t>
      </w:r>
      <w:r w:rsidRPr="003E41BA">
        <w:t xml:space="preserve">?  </w:t>
      </w:r>
      <w:ins w:author="Genschel, Ulrike [STAT]" w:date="2021-07-22T13:48:00Z" w:id="119">
        <w:r w:rsidR="0040071E">
          <w:br/>
        </w:r>
        <w:del w:author="Ulrike Genschel" w:date="2021-07-22T18:44:00Z" w:id="120">
          <w:r w:rsidRPr="0040071E" w:rsidDel="002C6B8C" w:rsidR="0040071E">
            <w:rPr>
              <w:color w:val="0070C0"/>
              <w:rPrChange w:author="Genschel, Ulrike [STAT]" w:date="2021-07-22T13:49:00Z" w:id="121">
                <w:rPr/>
              </w:rPrChange>
            </w:rPr>
            <w:delText>Yes</w:delText>
          </w:r>
        </w:del>
      </w:ins>
      <w:ins w:author="Genschel, Ulrike [STAT]" w:date="2021-07-22T13:49:00Z" w:id="122">
        <w:del w:author="Ulrike Genschel" w:date="2021-07-22T18:44:00Z" w:id="123">
          <w:r w:rsidRPr="0040071E" w:rsidDel="002C6B8C" w:rsidR="0040071E">
            <w:rPr>
              <w:color w:val="0070C0"/>
              <w:rPrChange w:author="Genschel, Ulrike [STAT]" w:date="2021-07-22T13:49:00Z" w:id="124">
                <w:rPr/>
              </w:rPrChange>
            </w:rPr>
            <w:delText>.</w:delText>
          </w:r>
        </w:del>
      </w:ins>
      <w:ins w:author="Ulrike Genschel" w:date="2021-07-22T18:44:00Z" w:id="125">
        <w:r w:rsidR="002C6B8C">
          <w:rPr>
            <w:iCs/>
            <w:color w:val="0070C0"/>
          </w:rPr>
          <w:t>Item f –</w:t>
        </w:r>
        <w:r w:rsidR="002C6B8C">
          <w:rPr>
            <w:iCs/>
            <w:color w:val="0070C0"/>
          </w:rPr>
          <w:t xml:space="preserve"> </w:t>
        </w:r>
        <w:r w:rsidR="002C6B8C">
          <w:rPr>
            <w:iCs/>
            <w:color w:val="0070C0"/>
          </w:rPr>
          <w:t>Could one argue for this item to be an example of external regulation because best standards are set by others</w:t>
        </w:r>
        <w:r w:rsidR="002C6B8C">
          <w:rPr>
            <w:iCs/>
            <w:color w:val="0070C0"/>
          </w:rPr>
          <w:t xml:space="preserve">? </w:t>
        </w:r>
        <w:r w:rsidR="002C6B8C">
          <w:rPr>
            <w:iCs/>
            <w:color w:val="0070C0"/>
          </w:rPr>
          <w:t xml:space="preserve"> </w:t>
        </w:r>
        <w:r w:rsidR="002C6B8C">
          <w:rPr>
            <w:iCs/>
            <w:color w:val="0070C0"/>
          </w:rPr>
          <w:t xml:space="preserve">(as opposed to </w:t>
        </w:r>
        <w:r w:rsidR="002C6B8C">
          <w:rPr>
            <w:iCs/>
            <w:color w:val="0070C0"/>
          </w:rPr>
          <w:t>the instructor themselves</w:t>
        </w:r>
        <w:r w:rsidR="002C6B8C">
          <w:rPr>
            <w:iCs/>
            <w:color w:val="0070C0"/>
          </w:rPr>
          <w:t>)</w:t>
        </w:r>
      </w:ins>
    </w:p>
    <w:p w:rsidRPr="00A41CFD" w:rsidR="00A035A4" w:rsidP="00A035A4" w:rsidRDefault="00A035A4" w14:paraId="1A7EF455" w14:textId="7A6AD05D" w14:noSpellErr="1">
      <w:pPr>
        <w:pStyle w:val="ListParagraph"/>
        <w:numPr>
          <w:ilvl w:val="0"/>
          <w:numId w:val="4"/>
        </w:numPr>
        <w:rPr/>
      </w:pPr>
      <w:r w:rsidR="6FC3B1F1">
        <w:rPr/>
        <w:t>Do you believe there are missing items?</w:t>
      </w:r>
      <w:ins w:author="Genschel, Ulrike [STAT]" w:date="2021-07-22T13:49:00Z" w:id="1327670736">
        <w:r w:rsidR="6FC3B1F1">
          <w:t xml:space="preserve"> </w:t>
        </w:r>
        <w:r w:rsidRPr="6FC3B1F1" w:rsidR="6FC3B1F1">
          <w:rPr>
            <w:color w:val="0070C0"/>
            <w:rPrChange w:author="Genschel, Ulrike [STAT]" w:date="2021-07-22T13:49:00Z" w:id="907123543"/>
          </w:rPr>
          <w:t>No.</w:t>
        </w:r>
      </w:ins>
      <w:r>
        <w:br/>
      </w:r>
      <w:commentRangeStart w:id="129"/>
      <w:ins w:author="Ulrike Genschel" w:date="2021-07-22T18:46:00Z" w:id="2041636023">
        <w:r w:rsidRPr="6FC3B1F1" w:rsidR="6FC3B1F1">
          <w:rPr>
            <w:color w:val="0070C0"/>
          </w:rPr>
          <w:t xml:space="preserve">Using group work </w:t>
        </w:r>
      </w:ins>
      <w:commentRangeEnd w:id="129"/>
      <w:r>
        <w:rPr>
          <w:rStyle w:val="CommentReference"/>
        </w:rPr>
        <w:commentReference w:id="129"/>
      </w:r>
      <w:ins w:author="Ulrike Genschel" w:date="2021-07-22T18:46:00Z" w:id="473108265">
        <w:r w:rsidRPr="6FC3B1F1" w:rsidR="6FC3B1F1">
          <w:rPr>
            <w:color w:val="0070C0"/>
          </w:rPr>
          <w:t xml:space="preserve">… </w:t>
        </w:r>
      </w:ins>
      <w:commentRangeStart w:id="1341462314"/>
      <w:ins w:author="Ulrike Genschel" w:date="2021-07-22T18:46:00Z" w:id="303261533">
        <w:r w:rsidRPr="6FC3B1F1" w:rsidR="6FC3B1F1">
          <w:rPr>
            <w:color w:val="0070C0"/>
          </w:rPr>
          <w:t>reflects</w:t>
        </w:r>
      </w:ins>
      <w:commentRangeEnd w:id="1341462314"/>
      <w:r>
        <w:rPr>
          <w:rStyle w:val="CommentReference"/>
        </w:rPr>
        <w:commentReference w:id="1341462314"/>
      </w:r>
      <w:ins w:author="Ulrike Genschel" w:date="2021-07-22T18:46:00Z" w:id="1361082051">
        <w:r w:rsidRPr="6FC3B1F1" w:rsidR="6FC3B1F1">
          <w:rPr>
            <w:color w:val="0070C0"/>
          </w:rPr>
          <w:t xml:space="preserve"> my belie</w:t>
        </w:r>
      </w:ins>
      <w:ins w:author="Ulrike Genschel" w:date="2021-07-22T18:47:00Z" w:id="1364840665">
        <w:r w:rsidRPr="6FC3B1F1" w:rsidR="6FC3B1F1">
          <w:rPr>
            <w:color w:val="0070C0"/>
          </w:rPr>
          <w:t>f</w:t>
        </w:r>
      </w:ins>
      <w:ins w:author="Ulrike Genschel" w:date="2021-07-22T18:46:00Z" w:id="1436100185">
        <w:r w:rsidRPr="6FC3B1F1" w:rsidR="6FC3B1F1">
          <w:rPr>
            <w:color w:val="0070C0"/>
          </w:rPr>
          <w:t>s about effective teaching or good teaching.</w:t>
        </w:r>
      </w:ins>
    </w:p>
    <w:p w:rsidRPr="00A41CFD" w:rsidR="00A035A4" w:rsidP="00A035A4" w:rsidRDefault="00A035A4" w14:paraId="137031F5" w14:textId="77777777">
      <w:pPr>
        <w:pStyle w:val="ListParagraph"/>
        <w:numPr>
          <w:ilvl w:val="0"/>
          <w:numId w:val="4"/>
        </w:numPr>
      </w:pPr>
      <w:r w:rsidRPr="00A41CFD">
        <w:t>Are aspects of integrated regulation’s definition mis- or underrepresented within the set of items?</w:t>
      </w:r>
    </w:p>
    <w:p w:rsidR="00A035A4" w:rsidP="00A035A4" w:rsidRDefault="00A035A4" w14:paraId="52393CA6" w14:textId="77777777">
      <w:pPr>
        <w:rPr>
          <w:i/>
          <w:iCs/>
        </w:rPr>
      </w:pPr>
      <w:commentRangeStart w:id="133"/>
      <w:r>
        <w:rPr>
          <w:i/>
          <w:iCs/>
        </w:rPr>
        <w:lastRenderedPageBreak/>
        <w:t>Relationship</w:t>
      </w:r>
      <w:commentRangeEnd w:id="133"/>
      <w:r w:rsidR="0069067B">
        <w:rPr>
          <w:rStyle w:val="CommentReference"/>
        </w:rPr>
        <w:commentReference w:id="133"/>
      </w:r>
      <w:r>
        <w:rPr>
          <w:i/>
          <w:iCs/>
        </w:rPr>
        <w:t xml:space="preserve"> Feedback:</w:t>
      </w:r>
    </w:p>
    <w:p w:rsidRPr="001C4F23" w:rsidR="00A035A4" w:rsidP="00A035A4" w:rsidRDefault="00A035A4" w14:paraId="78D8926E" w14:textId="77777777">
      <w:pPr>
        <w:rPr>
          <w:i/>
          <w:iCs/>
        </w:rPr>
      </w:pPr>
    </w:p>
    <w:p w:rsidR="00A035A4" w:rsidP="00A035A4" w:rsidRDefault="00A035A4" w14:paraId="277675E8" w14:textId="77777777">
      <w:pPr>
        <w:pStyle w:val="Heading2"/>
      </w:pPr>
      <w:r>
        <w:t>Construct 3: External Regulation</w:t>
      </w:r>
    </w:p>
    <w:p w:rsidR="00A035A4" w:rsidP="00A035A4" w:rsidRDefault="00A035A4" w14:paraId="06960726" w14:textId="77777777">
      <w:pPr>
        <w:spacing w:line="254" w:lineRule="auto"/>
        <w:rPr>
          <w:color w:val="000000"/>
        </w:rPr>
      </w:pPr>
      <w:r>
        <w:rPr>
          <w:color w:val="000000"/>
        </w:rPr>
        <w:t>External Regulation – Engaging in a behavior to satisfy an external demand, receive an external reward, or avoid a punishment. Example: A student studies hard to get a good grade and receive a reward from their parents, or to avoid punishment for receiving a poor grade. </w:t>
      </w:r>
    </w:p>
    <w:p w:rsidR="00A035A4" w:rsidP="00A035A4" w:rsidRDefault="00A035A4" w14:paraId="449CE351" w14:textId="77777777">
      <w:pPr>
        <w:pStyle w:val="Heading3"/>
      </w:pPr>
      <w:r>
        <w:t xml:space="preserve">Items </w:t>
      </w:r>
    </w:p>
    <w:p w:rsidRPr="00A574A8" w:rsidR="00A035A4" w:rsidP="00A035A4" w:rsidRDefault="00A035A4" w14:paraId="51C98233" w14:textId="24753C09">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 xml:space="preserve">use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 xml:space="preserve">because it is recommended to me by </w:t>
      </w:r>
      <w:r>
        <w:rPr>
          <w:rFonts w:eastAsia="Times New Roman" w:cstheme="minorHAnsi"/>
          <w:color w:val="222222"/>
        </w:rPr>
        <w:t>my colleagues</w:t>
      </w:r>
    </w:p>
    <w:p w:rsidRPr="00A3146D" w:rsidR="00A035A4" w:rsidP="00A035A4" w:rsidRDefault="00A035A4" w14:paraId="3A94CE52" w14:textId="3B39C906">
      <w:pPr>
        <w:pStyle w:val="ListParagraph"/>
        <w:numPr>
          <w:ilvl w:val="0"/>
          <w:numId w:val="8"/>
        </w:numPr>
        <w:shd w:val="clear" w:color="auto" w:fill="FFFFFF"/>
        <w:spacing w:after="0" w:line="240" w:lineRule="auto"/>
        <w:rPr>
          <w:rFonts w:eastAsia="Times New Roman" w:cstheme="minorHAnsi"/>
        </w:rPr>
      </w:pPr>
      <w:r w:rsidRPr="00A3146D">
        <w:rPr>
          <w:rFonts w:eastAsia="Times New Roman" w:cstheme="minorHAnsi"/>
        </w:rPr>
        <w:t xml:space="preserve">I use </w:t>
      </w:r>
      <w:r w:rsidR="003F139B">
        <w:rPr>
          <w:rFonts w:eastAsia="Times New Roman" w:cstheme="minorHAnsi"/>
        </w:rPr>
        <w:t>group work</w:t>
      </w:r>
      <w:r w:rsidRPr="00A3146D">
        <w:rPr>
          <w:rFonts w:eastAsia="Times New Roman" w:cstheme="minorHAnsi"/>
        </w:rPr>
        <w:t xml:space="preserve"> to teach statistics because this is the way I am expected to teach statistics by my colleagues</w:t>
      </w:r>
    </w:p>
    <w:p w:rsidRPr="00A574A8" w:rsidR="00A035A4" w:rsidP="00A035A4" w:rsidRDefault="00A035A4" w14:paraId="79BBF9ED" w14:textId="490F0EBB">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 xml:space="preserve">because I would get in trouble by </w:t>
      </w:r>
      <w:r>
        <w:rPr>
          <w:rFonts w:eastAsia="Times New Roman" w:cstheme="minorHAnsi"/>
          <w:color w:val="222222"/>
        </w:rPr>
        <w:t>my supervisors</w:t>
      </w:r>
      <w:r w:rsidRPr="00A574A8">
        <w:rPr>
          <w:rFonts w:eastAsia="Times New Roman" w:cstheme="minorHAnsi"/>
          <w:color w:val="222222"/>
        </w:rPr>
        <w:t xml:space="preserve"> if I didn’t </w:t>
      </w:r>
      <w:r>
        <w:rPr>
          <w:rFonts w:eastAsia="Times New Roman" w:cstheme="minorHAnsi"/>
          <w:color w:val="222222"/>
        </w:rPr>
        <w:t>use it</w:t>
      </w:r>
    </w:p>
    <w:p w:rsidRPr="00A574A8" w:rsidR="00A035A4" w:rsidP="00A035A4" w:rsidRDefault="00A035A4" w14:paraId="3B6FE6A5" w14:textId="754F1CD2">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students would be upset with me if I didn’t teach using it</w:t>
      </w:r>
    </w:p>
    <w:p w:rsidRPr="00A574A8" w:rsidR="00A035A4" w:rsidP="00A035A4" w:rsidRDefault="00A035A4" w14:paraId="4EF010FF" w14:textId="33736002">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I think it will help me earn a teaching award</w:t>
      </w:r>
    </w:p>
    <w:p w:rsidRPr="00A574A8" w:rsidR="00A035A4" w:rsidP="00A035A4" w:rsidRDefault="00A035A4" w14:paraId="6AC8E44B" w14:textId="49B8FA96">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I am praised</w:t>
      </w:r>
      <w:r>
        <w:rPr>
          <w:rFonts w:eastAsia="Times New Roman" w:cstheme="minorHAnsi"/>
          <w:color w:val="222222"/>
        </w:rPr>
        <w:t xml:space="preserve"> by my colleagues</w:t>
      </w:r>
      <w:r w:rsidRPr="00A574A8">
        <w:rPr>
          <w:rFonts w:eastAsia="Times New Roman" w:cstheme="minorHAnsi"/>
          <w:color w:val="222222"/>
        </w:rPr>
        <w:t xml:space="preserve"> for doing so</w:t>
      </w:r>
    </w:p>
    <w:p w:rsidRPr="00A574A8" w:rsidR="00A035A4" w:rsidP="00A035A4" w:rsidRDefault="00A035A4" w14:paraId="37EB1366" w14:textId="6964DC03">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only when I am being observed by another</w:t>
      </w:r>
      <w:r>
        <w:rPr>
          <w:rFonts w:eastAsia="Times New Roman" w:cstheme="minorHAnsi"/>
          <w:color w:val="222222"/>
        </w:rPr>
        <w:t xml:space="preserve"> instructor</w:t>
      </w:r>
    </w:p>
    <w:p w:rsidR="00A035A4" w:rsidP="00A035A4" w:rsidRDefault="00A035A4" w14:paraId="5053F729" w14:textId="168C50F6">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to teach statistics so that my peers</w:t>
      </w:r>
      <w:r w:rsidRPr="00A574A8">
        <w:rPr>
          <w:rFonts w:eastAsia="Times New Roman" w:cstheme="minorHAnsi"/>
          <w:color w:val="222222"/>
        </w:rPr>
        <w:t xml:space="preserve"> think </w:t>
      </w:r>
      <w:r>
        <w:rPr>
          <w:rFonts w:eastAsia="Times New Roman" w:cstheme="minorHAnsi"/>
          <w:color w:val="222222"/>
        </w:rPr>
        <w:t>I am a</w:t>
      </w:r>
      <w:r w:rsidRPr="00A574A8">
        <w:rPr>
          <w:rFonts w:eastAsia="Times New Roman" w:cstheme="minorHAnsi"/>
          <w:color w:val="222222"/>
        </w:rPr>
        <w:t xml:space="preserve"> </w:t>
      </w:r>
      <w:r>
        <w:rPr>
          <w:rFonts w:eastAsia="Times New Roman" w:cstheme="minorHAnsi"/>
          <w:color w:val="222222"/>
        </w:rPr>
        <w:t>good</w:t>
      </w:r>
      <w:r w:rsidRPr="00A574A8">
        <w:rPr>
          <w:rFonts w:eastAsia="Times New Roman" w:cstheme="minorHAnsi"/>
          <w:color w:val="222222"/>
        </w:rPr>
        <w:t xml:space="preserve"> instructor</w:t>
      </w:r>
    </w:p>
    <w:p w:rsidR="00A035A4" w:rsidP="00A035A4" w:rsidRDefault="00A035A4" w14:paraId="403DC832" w14:textId="77777777"/>
    <w:p w:rsidR="00A035A4" w:rsidP="00A035A4" w:rsidRDefault="00A035A4" w14:paraId="1D35FA03" w14:textId="77777777">
      <w:pPr>
        <w:pStyle w:val="Heading3"/>
      </w:pPr>
      <w:r>
        <w:t xml:space="preserve">Feedback Questions: Wording </w:t>
      </w:r>
    </w:p>
    <w:p w:rsidRPr="0040071E" w:rsidR="00A035A4" w:rsidP="00A035A4" w:rsidRDefault="00A035A4" w14:paraId="3AC50262" w14:textId="44911562">
      <w:pPr>
        <w:pStyle w:val="ListParagraph"/>
        <w:numPr>
          <w:ilvl w:val="0"/>
          <w:numId w:val="5"/>
        </w:numPr>
        <w:rPr>
          <w:color w:val="0070C0"/>
          <w:rPrChange w:author="Genschel, Ulrike [STAT]" w:date="2021-07-22T13:56:00Z" w:id="134">
            <w:rPr/>
          </w:rPrChange>
        </w:rPr>
      </w:pPr>
      <w:r>
        <w:t>Are there concerns about the wording of the item (e.g., double-barreled, idioms, jargon, etc.)?</w:t>
      </w:r>
      <w:ins w:author="Genschel, Ulrike [STAT]" w:date="2021-07-22T13:54:00Z" w:id="135">
        <w:r w:rsidR="0040071E">
          <w:br/>
        </w:r>
      </w:ins>
      <w:ins w:author="Genschel, Ulrike [STAT]" w:date="2021-07-22T13:57:00Z" w:id="136">
        <w:r w:rsidR="00626FE0">
          <w:rPr>
            <w:color w:val="0070C0"/>
          </w:rPr>
          <w:t>None</w:t>
        </w:r>
      </w:ins>
    </w:p>
    <w:p w:rsidR="00737B36" w:rsidDel="002749D9" w:rsidP="002749D9" w:rsidRDefault="00A035A4" w14:paraId="1674E6EF" w14:textId="126EF8D1">
      <w:pPr>
        <w:pStyle w:val="ListParagraph"/>
        <w:numPr>
          <w:ilvl w:val="0"/>
          <w:numId w:val="5"/>
        </w:numPr>
        <w:rPr>
          <w:ins w:author="Genschel, Ulrike [STAT]" w:date="2021-07-22T14:01:00Z" w:id="137"/>
          <w:del w:author="Ulrike Genschel" w:date="2021-07-22T18:51:00Z" w:id="138"/>
          <w:color w:val="0070C0"/>
        </w:rPr>
        <w:pPrChange w:author="Ulrike Genschel" w:date="2021-07-22T18:51:00Z" w:id="139">
          <w:pPr>
            <w:pStyle w:val="ListParagraph"/>
            <w:numPr>
              <w:numId w:val="5"/>
            </w:numPr>
            <w:ind w:hanging="360"/>
          </w:pPr>
        </w:pPrChange>
      </w:pPr>
      <w:r>
        <w:t>Are there concerns about how items are phrased (e.g., leading items, items that may be misinterpreted, items that may not be appropriate for GSIs)?</w:t>
      </w:r>
      <w:ins w:author="Genschel, Ulrike [STAT]" w:date="2021-07-22T13:57:00Z" w:id="140">
        <w:r w:rsidR="00626FE0">
          <w:br/>
        </w:r>
      </w:ins>
      <w:ins w:author="Ulrike Genschel" w:date="2021-07-22T18:51:00Z" w:id="141">
        <w:r w:rsidR="002749D9">
          <w:rPr>
            <w:color w:val="0070C0"/>
          </w:rPr>
          <w:t>None</w:t>
        </w:r>
      </w:ins>
      <w:ins w:author="Genschel, Ulrike [STAT]" w:date="2021-07-22T14:01:00Z" w:id="142">
        <w:del w:author="Ulrike Genschel" w:date="2021-07-22T18:51:00Z" w:id="143">
          <w:r w:rsidDel="002749D9" w:rsidR="00737B36">
            <w:rPr>
              <w:color w:val="0070C0"/>
            </w:rPr>
            <w:delText>Item c? “</w:delText>
          </w:r>
          <w:r w:rsidRPr="00737B36" w:rsidDel="002749D9" w:rsidR="00737B36">
            <w:rPr>
              <w:rFonts w:eastAsia="Times New Roman" w:cstheme="minorHAnsi"/>
              <w:color w:val="0070C0"/>
              <w:rPrChange w:author="Genschel, Ulrike [STAT]" w:date="2021-07-22T14:02:00Z" w:id="144">
                <w:rPr>
                  <w:rFonts w:eastAsia="Times New Roman" w:cstheme="minorHAnsi"/>
                  <w:color w:val="222222"/>
                </w:rPr>
              </w:rPrChange>
            </w:rPr>
            <w:delText>get in trouble</w:delText>
          </w:r>
          <w:r w:rsidDel="002749D9" w:rsidR="00737B36">
            <w:rPr>
              <w:color w:val="0070C0"/>
            </w:rPr>
            <w:delText>”</w:delText>
          </w:r>
        </w:del>
      </w:ins>
      <w:ins w:author="Genschel, Ulrike [STAT]" w:date="2021-07-22T14:02:00Z" w:id="145">
        <w:del w:author="Ulrike Genschel" w:date="2021-07-22T18:51:00Z" w:id="146">
          <w:r w:rsidDel="002749D9" w:rsidR="00737B36">
            <w:rPr>
              <w:color w:val="0070C0"/>
            </w:rPr>
            <w:delText xml:space="preserve"> perhaps “would</w:delText>
          </w:r>
        </w:del>
      </w:ins>
      <w:ins w:author="Genschel, Ulrike [STAT]" w:date="2021-07-22T14:03:00Z" w:id="147">
        <w:del w:author="Ulrike Genschel" w:date="2021-07-22T18:51:00Z" w:id="148">
          <w:r w:rsidDel="002749D9" w:rsidR="00737B36">
            <w:rPr>
              <w:color w:val="0070C0"/>
            </w:rPr>
            <w:delText xml:space="preserve"> negatively influence my performance review by my supervisor”. I am torn using the word trouble because it so</w:delText>
          </w:r>
        </w:del>
      </w:ins>
      <w:ins w:author="Genschel, Ulrike [STAT]" w:date="2021-07-22T14:04:00Z" w:id="149">
        <w:del w:author="Ulrike Genschel" w:date="2021-07-22T18:51:00Z" w:id="150">
          <w:r w:rsidDel="002749D9" w:rsidR="00737B36">
            <w:rPr>
              <w:color w:val="0070C0"/>
            </w:rPr>
            <w:delText>unds a little bit too colloquial and can mean a lot of things. On the other hand</w:delText>
          </w:r>
        </w:del>
      </w:ins>
      <w:ins w:author="Genschel, Ulrike [STAT]" w:date="2021-07-22T14:05:00Z" w:id="151">
        <w:del w:author="Ulrike Genschel" w:date="2021-07-22T18:51:00Z" w:id="152">
          <w:r w:rsidDel="002749D9" w:rsidR="005B053F">
            <w:rPr>
              <w:color w:val="0070C0"/>
            </w:rPr>
            <w:delText>,</w:delText>
          </w:r>
        </w:del>
      </w:ins>
      <w:ins w:author="Genschel, Ulrike [STAT]" w:date="2021-07-22T14:04:00Z" w:id="153">
        <w:del w:author="Ulrike Genschel" w:date="2021-07-22T18:51:00Z" w:id="154">
          <w:r w:rsidDel="002749D9" w:rsidR="00737B36">
            <w:rPr>
              <w:color w:val="0070C0"/>
            </w:rPr>
            <w:delText xml:space="preserve"> the br</w:delText>
          </w:r>
        </w:del>
      </w:ins>
      <w:ins w:author="Genschel, Ulrike [STAT]" w:date="2021-07-22T14:05:00Z" w:id="155">
        <w:del w:author="Ulrike Genschel" w:date="2021-07-22T18:51:00Z" w:id="156">
          <w:r w:rsidDel="002749D9" w:rsidR="00737B36">
            <w:rPr>
              <w:color w:val="0070C0"/>
            </w:rPr>
            <w:delText xml:space="preserve">oad range of what it may mean is also appealing. </w:delText>
          </w:r>
          <w:r w:rsidDel="002749D9" w:rsidR="00737B36">
            <w:rPr>
              <w:color w:val="0070C0"/>
            </w:rPr>
            <w:br/>
          </w:r>
        </w:del>
      </w:ins>
    </w:p>
    <w:p w:rsidRPr="00D17918" w:rsidR="00626FE0" w:rsidDel="002749D9" w:rsidP="002749D9" w:rsidRDefault="00626FE0" w14:paraId="4E688E5A" w14:textId="1F32F414">
      <w:pPr>
        <w:pStyle w:val="ListParagraph"/>
        <w:numPr>
          <w:ilvl w:val="0"/>
          <w:numId w:val="5"/>
        </w:numPr>
        <w:rPr>
          <w:ins w:author="Genschel, Ulrike [STAT]" w:date="2021-07-22T13:57:00Z" w:id="157"/>
          <w:del w:author="Ulrike Genschel" w:date="2021-07-22T18:51:00Z" w:id="158"/>
          <w:color w:val="0070C0"/>
        </w:rPr>
        <w:pPrChange w:author="Ulrike Genschel" w:date="2021-07-22T18:51:00Z" w:id="159">
          <w:pPr>
            <w:pStyle w:val="ListParagraph"/>
            <w:numPr>
              <w:numId w:val="5"/>
            </w:numPr>
            <w:ind w:hanging="360"/>
          </w:pPr>
        </w:pPrChange>
      </w:pPr>
      <w:ins w:author="Genschel, Ulrike [STAT]" w:date="2021-07-22T13:57:00Z" w:id="160">
        <w:del w:author="Ulrike Genschel" w:date="2021-07-22T18:51:00Z" w:id="161">
          <w:r w:rsidRPr="00D17918" w:rsidDel="002749D9">
            <w:rPr>
              <w:color w:val="0070C0"/>
            </w:rPr>
            <w:delText xml:space="preserve">Item d? Should the order of “teach” and “use” </w:delText>
          </w:r>
          <w:r w:rsidDel="002749D9">
            <w:rPr>
              <w:color w:val="0070C0"/>
            </w:rPr>
            <w:delText xml:space="preserve">be </w:delText>
          </w:r>
          <w:r w:rsidRPr="00D17918" w:rsidDel="002749D9">
            <w:rPr>
              <w:color w:val="0070C0"/>
            </w:rPr>
            <w:delText xml:space="preserve">flipped? </w:delText>
          </w:r>
          <w:r w:rsidDel="002749D9">
            <w:rPr>
              <w:color w:val="0070C0"/>
            </w:rPr>
            <w:delText xml:space="preserve">Example: … </w:delText>
          </w:r>
          <w:r w:rsidRPr="00D17918" w:rsidDel="002749D9">
            <w:rPr>
              <w:rFonts w:eastAsia="Times New Roman" w:cstheme="minorHAnsi"/>
              <w:color w:val="0070C0"/>
            </w:rPr>
            <w:delText xml:space="preserve">if I taught not using it or </w:delText>
          </w:r>
          <w:r w:rsidDel="002749D9">
            <w:rPr>
              <w:rFonts w:eastAsia="Times New Roman" w:cstheme="minorHAnsi"/>
              <w:color w:val="0070C0"/>
            </w:rPr>
            <w:delText xml:space="preserve">… </w:delText>
          </w:r>
          <w:r w:rsidRPr="00D17918" w:rsidDel="002749D9">
            <w:rPr>
              <w:rFonts w:eastAsia="Times New Roman" w:cstheme="minorHAnsi"/>
              <w:color w:val="0070C0"/>
            </w:rPr>
            <w:delText>if I didn’t use it when I teach</w:delText>
          </w:r>
        </w:del>
      </w:ins>
    </w:p>
    <w:p w:rsidR="00A035A4" w:rsidP="002749D9" w:rsidRDefault="00A035A4" w14:paraId="32F93368" w14:textId="1C29E02C">
      <w:pPr>
        <w:pStyle w:val="ListParagraph"/>
        <w:numPr>
          <w:ilvl w:val="0"/>
          <w:numId w:val="5"/>
        </w:numPr>
        <w:pPrChange w:author="Ulrike Genschel" w:date="2021-07-22T18:51:00Z" w:id="162">
          <w:pPr>
            <w:pStyle w:val="ListParagraph"/>
            <w:numPr>
              <w:numId w:val="5"/>
            </w:numPr>
            <w:ind w:hanging="360"/>
          </w:pPr>
        </w:pPrChange>
      </w:pPr>
    </w:p>
    <w:p w:rsidR="00A035A4" w:rsidP="00A035A4" w:rsidRDefault="00A035A4" w14:paraId="1D35F367" w14:textId="77777777">
      <w:pPr>
        <w:rPr>
          <w:i/>
          <w:iCs/>
        </w:rPr>
      </w:pPr>
      <w:r>
        <w:rPr>
          <w:i/>
          <w:iCs/>
        </w:rPr>
        <w:t>Wording Feedback:</w:t>
      </w:r>
    </w:p>
    <w:p w:rsidR="002749D9" w:rsidP="002749D9" w:rsidRDefault="002749D9" w14:paraId="00CA67AE" w14:textId="77777777" w14:noSpellErr="1">
      <w:pPr>
        <w:pStyle w:val="ListParagraph"/>
        <w:numPr>
          <w:ilvl w:val="0"/>
          <w:numId w:val="5"/>
        </w:numPr>
        <w:rPr>
          <w:ins w:author="Ulrike Genschel" w:date="2021-07-22T18:51:00Z" w:id="351304812"/>
          <w:color w:val="0070C0"/>
        </w:rPr>
      </w:pPr>
      <w:ins w:author="Ulrike Genschel" w:date="2021-07-22T18:51:00Z" w:id="673357875">
        <w:r w:rsidRPr="6FC3B1F1" w:rsidR="6FC3B1F1">
          <w:rPr>
            <w:color w:val="0070C0"/>
          </w:rPr>
          <w:t>Item c? “</w:t>
        </w:r>
        <w:r w:rsidRPr="6FC3B1F1" w:rsidR="6FC3B1F1">
          <w:rPr>
            <w:rFonts w:eastAsia="Times New Roman" w:cs="Calibri" w:cstheme="minorAscii"/>
            <w:color w:val="0070C0"/>
          </w:rPr>
          <w:t>get in trouble</w:t>
        </w:r>
        <w:r w:rsidRPr="6FC3B1F1" w:rsidR="6FC3B1F1">
          <w:rPr>
            <w:color w:val="0070C0"/>
          </w:rPr>
          <w:t xml:space="preserve">” perhaps “would negatively influence my performance review by my supervisor”. I am torn using the word “trouble” because it sounds a little bit too colloquial and can mean a lot of things. On the other hand, the </w:t>
        </w:r>
      </w:ins>
      <w:commentRangeStart w:id="1072322346"/>
      <w:ins w:author="Ulrike Genschel" w:date="2021-07-22T18:51:00Z" w:id="1279687576">
        <w:r w:rsidRPr="6FC3B1F1" w:rsidR="6FC3B1F1">
          <w:rPr>
            <w:color w:val="0070C0"/>
          </w:rPr>
          <w:t xml:space="preserve">broad range of what it may mean is also appealing. </w:t>
        </w:r>
      </w:ins>
      <w:commentRangeEnd w:id="1072322346"/>
      <w:r>
        <w:rPr>
          <w:rStyle w:val="CommentReference"/>
        </w:rPr>
        <w:commentReference w:id="1072322346"/>
      </w:r>
      <w:r>
        <w:br/>
      </w:r>
    </w:p>
    <w:p w:rsidRPr="00D17918" w:rsidR="002749D9" w:rsidP="002749D9" w:rsidRDefault="002749D9" w14:paraId="6FF82B77" w14:textId="003147D7" w14:noSpellErr="1">
      <w:pPr>
        <w:pStyle w:val="ListParagraph"/>
        <w:rPr>
          <w:ins w:author="Ulrike Genschel" w:date="2021-07-22T18:51:00Z" w:id="485513986"/>
          <w:color w:val="0070C0"/>
        </w:rPr>
      </w:pPr>
      <w:ins w:author="Ulrike Genschel" w:date="2021-07-22T18:51:00Z" w:id="475750826">
        <w:r w:rsidRPr="6FC3B1F1" w:rsidR="6FC3B1F1">
          <w:rPr>
            <w:color w:val="0070C0"/>
          </w:rPr>
          <w:t xml:space="preserve">Item d? Should the order of “teach” and “use” </w:t>
        </w:r>
        <w:r w:rsidRPr="6FC3B1F1" w:rsidR="6FC3B1F1">
          <w:rPr>
            <w:color w:val="0070C0"/>
          </w:rPr>
          <w:t xml:space="preserve">be </w:t>
        </w:r>
        <w:r w:rsidRPr="6FC3B1F1" w:rsidR="6FC3B1F1">
          <w:rPr>
            <w:color w:val="0070C0"/>
          </w:rPr>
          <w:t xml:space="preserve">flipped? </w:t>
        </w:r>
        <w:r w:rsidRPr="6FC3B1F1" w:rsidR="6FC3B1F1">
          <w:rPr>
            <w:color w:val="0070C0"/>
          </w:rPr>
          <w:t xml:space="preserve">Example: … </w:t>
        </w:r>
        <w:r w:rsidRPr="6FC3B1F1" w:rsidR="6FC3B1F1">
          <w:rPr>
            <w:rFonts w:eastAsia="Times New Roman" w:cs="Calibri" w:cstheme="minorAscii"/>
            <w:color w:val="0070C0"/>
          </w:rPr>
          <w:t xml:space="preserve">if I taught not using it or </w:t>
        </w:r>
        <w:r w:rsidRPr="6FC3B1F1" w:rsidR="6FC3B1F1">
          <w:rPr>
            <w:rFonts w:eastAsia="Times New Roman" w:cs="Calibri" w:cstheme="minorAscii"/>
            <w:color w:val="0070C0"/>
          </w:rPr>
          <w:t xml:space="preserve">… </w:t>
        </w:r>
        <w:r w:rsidRPr="6FC3B1F1" w:rsidR="6FC3B1F1">
          <w:rPr>
            <w:rFonts w:eastAsia="Times New Roman" w:cs="Calibri" w:cstheme="minorAscii"/>
            <w:color w:val="0070C0"/>
          </w:rPr>
          <w:t>if I didn’t use it when I teach</w:t>
        </w:r>
      </w:ins>
      <w:r>
        <w:br/>
      </w:r>
      <w:r>
        <w:br/>
      </w:r>
      <w:ins w:author="Ulrike Genschel" w:date="2021-07-22T18:51:00Z" w:id="941776217">
        <w:r w:rsidRPr="6FC3B1F1" w:rsidR="6FC3B1F1">
          <w:rPr>
            <w:rFonts w:eastAsia="Times New Roman" w:cs="Calibri" w:cstheme="minorAscii"/>
            <w:color w:val="0070C0"/>
          </w:rPr>
          <w:t xml:space="preserve">What about the idea of using group work because of peer pressure, e.g. </w:t>
        </w:r>
      </w:ins>
      <w:commentRangeStart w:id="1324499679"/>
      <w:ins w:author="Ulrike Genschel" w:date="2021-07-22T18:51:00Z" w:id="1955597185">
        <w:r w:rsidRPr="6FC3B1F1" w:rsidR="6FC3B1F1">
          <w:rPr>
            <w:rFonts w:eastAsia="Times New Roman" w:cs="Calibri" w:cstheme="minorAscii"/>
            <w:color w:val="0070C0"/>
          </w:rPr>
          <w:t xml:space="preserve">because everyone else use group work? </w:t>
        </w:r>
      </w:ins>
      <w:commentRangeEnd w:id="1324499679"/>
      <w:r>
        <w:rPr>
          <w:rStyle w:val="CommentReference"/>
        </w:rPr>
        <w:commentReference w:id="1324499679"/>
      </w:r>
    </w:p>
    <w:p w:rsidR="00A035A4" w:rsidP="00A035A4" w:rsidRDefault="00A035A4" w14:paraId="39C768FF" w14:textId="77777777">
      <w:pPr>
        <w:rPr>
          <w:i/>
          <w:iCs/>
        </w:rPr>
      </w:pPr>
    </w:p>
    <w:p w:rsidR="00A035A4" w:rsidP="00A035A4" w:rsidRDefault="00A035A4" w14:paraId="3213C96B" w14:textId="77777777">
      <w:pPr>
        <w:pStyle w:val="Heading3"/>
      </w:pPr>
      <w:r>
        <w:t>Feedback Questions: Construct</w:t>
      </w:r>
    </w:p>
    <w:p w:rsidRPr="00A41CFD" w:rsidR="00A035A4" w:rsidP="00A035A4" w:rsidRDefault="00A035A4" w14:paraId="3C22CBFD" w14:textId="77777777">
      <w:pPr>
        <w:pStyle w:val="ListParagraph"/>
        <w:numPr>
          <w:ilvl w:val="0"/>
          <w:numId w:val="4"/>
        </w:numPr>
      </w:pPr>
      <w:r w:rsidRPr="00A41CFD">
        <w:t xml:space="preserve">Do you believe each item reflect qualities of external regulation?  </w:t>
      </w:r>
    </w:p>
    <w:p w:rsidRPr="00A41CFD" w:rsidR="00A035A4" w:rsidP="6FC3B1F1" w:rsidRDefault="00A035A4" w14:paraId="1DF872A4" w14:textId="2121D80C" w14:noSpellErr="1">
      <w:pPr>
        <w:pStyle w:val="ListParagraph"/>
        <w:numPr>
          <w:ilvl w:val="0"/>
          <w:numId w:val="4"/>
        </w:numPr>
        <w:rPr/>
      </w:pPr>
      <w:r w:rsidR="6FC3B1F1">
        <w:rPr/>
        <w:t>Do you believe there are missing items?</w:t>
      </w:r>
      <w:ins w:author="Genschel, Ulrike [STAT]" w:date="2021-07-22T13:57:00Z" w:id="21455094">
        <w:r w:rsidR="6FC3B1F1">
          <w:t xml:space="preserve"> </w:t>
        </w:r>
      </w:ins>
      <w:r>
        <w:br/>
      </w:r>
      <w:ins w:author="Genschel, Ulrike [STAT]" w:date="2021-07-22T13:58:00Z" w:id="1680909292">
        <w:r w:rsidRPr="6FC3B1F1" w:rsidR="6FC3B1F1">
          <w:rPr>
            <w:color w:val="0070C0"/>
            <w:rPrChange w:author="Genschel, Ulrike [STAT]" w:date="2021-07-22T14:05:00Z" w:id="1276163809"/>
          </w:rPr>
          <w:t xml:space="preserve">Maybe another item related to </w:t>
        </w:r>
        <w:r w:rsidRPr="6FC3B1F1" w:rsidR="6FC3B1F1">
          <w:rPr>
            <w:color w:val="0070C0"/>
            <w:rPrChange w:author="Genschel, Ulrike [STAT]" w:date="2021-07-22T14:05:00Z" w:id="849426301"/>
          </w:rPr>
          <w:t xml:space="preserve">student outcomes. </w:t>
        </w:r>
      </w:ins>
      <w:commentRangeStart w:id="260830357"/>
      <w:ins w:author="Genschel, Ulrike [STAT]" w:date="2021-07-22T13:58:00Z" w:id="832725801">
        <w:r w:rsidRPr="6FC3B1F1" w:rsidR="6FC3B1F1">
          <w:rPr>
            <w:color w:val="0070C0"/>
            <w:rPrChange w:author="Genschel, Ulrike [STAT]" w:date="2021-07-22T14:05:00Z" w:id="323045849"/>
          </w:rPr>
          <w:t xml:space="preserve">Example: </w:t>
        </w:r>
      </w:ins>
      <w:ins w:author="Genschel, Ulrike [STAT]" w:date="2021-07-22T13:59:00Z" w:id="1937400290">
        <w:r w:rsidRPr="6FC3B1F1" w:rsidR="6FC3B1F1">
          <w:rPr>
            <w:rFonts w:eastAsia="Times New Roman" w:cs="Calibri" w:cstheme="minorAscii"/>
            <w:color w:val="0070C0"/>
            <w:rPrChange w:author="Genschel, Ulrike [STAT]" w:date="2021-07-22T14:05:00Z" w:id="886779171">
              <w:rPr>
                <w:rFonts w:eastAsia="Times New Roman" w:cs="Calibri" w:cstheme="minorAscii"/>
                <w:color w:val="222222"/>
              </w:rPr>
            </w:rPrChange>
          </w:rPr>
          <w:t>I use group work to teach statistics because students will give me higher scores</w:t>
        </w:r>
      </w:ins>
      <w:ins w:author="Genschel, Ulrike [STAT]" w:date="2021-07-22T14:00:00Z" w:id="1204950090">
        <w:r w:rsidRPr="6FC3B1F1" w:rsidR="6FC3B1F1">
          <w:rPr>
            <w:rFonts w:eastAsia="Times New Roman" w:cs="Calibri" w:cstheme="minorAscii"/>
            <w:color w:val="0070C0"/>
            <w:rPrChange w:author="Genschel, Ulrike [STAT]" w:date="2021-07-22T14:05:00Z" w:id="2030460133">
              <w:rPr>
                <w:rFonts w:eastAsia="Times New Roman" w:cs="Calibri" w:cstheme="minorAscii"/>
                <w:color w:val="222222"/>
              </w:rPr>
            </w:rPrChange>
          </w:rPr>
          <w:t xml:space="preserve"> in my teaching evaluations.</w:t>
        </w:r>
      </w:ins>
      <w:commentRangeEnd w:id="260830357"/>
      <w:r>
        <w:rPr>
          <w:rStyle w:val="CommentReference"/>
        </w:rPr>
        <w:commentReference w:id="260830357"/>
      </w:r>
    </w:p>
    <w:p w:rsidRPr="00A41CFD" w:rsidR="00A035A4" w:rsidP="00A035A4" w:rsidRDefault="00A035A4" w14:paraId="5F52CD3A" w14:textId="77777777">
      <w:pPr>
        <w:pStyle w:val="ListParagraph"/>
        <w:numPr>
          <w:ilvl w:val="0"/>
          <w:numId w:val="4"/>
        </w:numPr>
      </w:pPr>
      <w:r w:rsidRPr="00A41CFD">
        <w:t>Are aspects of external regulation’s definition mis- or underrepresented within the set of items?</w:t>
      </w:r>
    </w:p>
    <w:p w:rsidR="00A035A4" w:rsidP="00A035A4" w:rsidRDefault="00A035A4" w14:paraId="06980723" w14:textId="77777777">
      <w:pPr>
        <w:rPr>
          <w:i/>
          <w:iCs/>
        </w:rPr>
      </w:pPr>
      <w:r>
        <w:rPr>
          <w:i/>
          <w:iCs/>
        </w:rPr>
        <w:t>Relationship Feedback:</w:t>
      </w:r>
    </w:p>
    <w:p w:rsidRPr="00A3146D" w:rsidR="00A035A4" w:rsidP="00A035A4" w:rsidRDefault="00A035A4" w14:paraId="11566DC2" w14:textId="77777777">
      <w:pPr>
        <w:rPr>
          <w:i/>
          <w:iCs/>
        </w:rPr>
      </w:pPr>
    </w:p>
    <w:p w:rsidR="00A035A4" w:rsidP="00A035A4" w:rsidRDefault="00A035A4" w14:paraId="3BBD6D1D" w14:textId="77777777">
      <w:pPr>
        <w:pStyle w:val="Heading2"/>
      </w:pPr>
      <w:r>
        <w:t>Construct 4: Amotivation Items</w:t>
      </w:r>
    </w:p>
    <w:p w:rsidR="00A035A4" w:rsidP="00A035A4" w:rsidRDefault="00A035A4" w14:paraId="6D0FCFDE" w14:textId="77777777">
      <w:pPr>
        <w:spacing w:line="254" w:lineRule="auto"/>
        <w:rPr>
          <w:color w:val="000000"/>
        </w:rPr>
      </w:pPr>
      <w:r>
        <w:rPr>
          <w:color w:val="000000"/>
        </w:rPr>
        <w:t>Amotivation – The absence of intention or clear motives to engage in an activity. Amotivation is the lack of intrinsic motivation, integrated regulation, and external regulation. Example: An athlete claims to not value or see the point in training anymore for competition.  </w:t>
      </w:r>
    </w:p>
    <w:p w:rsidR="00A035A4" w:rsidP="00A035A4" w:rsidRDefault="00A035A4" w14:paraId="12A66BCA" w14:textId="77777777">
      <w:pPr>
        <w:pStyle w:val="Heading3"/>
      </w:pPr>
      <w:r>
        <w:t xml:space="preserve">Items </w:t>
      </w:r>
    </w:p>
    <w:p w:rsidRPr="00A3146D" w:rsidR="00A035A4" w:rsidP="00A035A4" w:rsidRDefault="00A035A4" w14:paraId="1581ECD7" w14:textId="6F165DFB">
      <w:pPr>
        <w:pStyle w:val="ListParagraph"/>
        <w:numPr>
          <w:ilvl w:val="0"/>
          <w:numId w:val="7"/>
        </w:numPr>
        <w:shd w:val="clear" w:color="auto" w:fill="FFFFFF"/>
        <w:spacing w:after="0" w:line="240" w:lineRule="auto"/>
        <w:rPr>
          <w:rFonts w:eastAsia="Times New Roman" w:cstheme="minorHAnsi"/>
        </w:rPr>
      </w:pPr>
      <w:r w:rsidRPr="00A3146D">
        <w:t xml:space="preserve">Using </w:t>
      </w:r>
      <w:r w:rsidR="003F139B">
        <w:t>group work</w:t>
      </w:r>
      <w:r w:rsidRPr="00A3146D">
        <w:t xml:space="preserve"> to teach statistics does not improve the way statistics is taught </w:t>
      </w:r>
    </w:p>
    <w:p w:rsidRPr="00A3146D" w:rsidR="00A035A4" w:rsidP="6FC3B1F1" w:rsidRDefault="00A035A4" w14:paraId="3467C062" w14:textId="1B08621B" w14:noSpellErr="1">
      <w:pPr>
        <w:pStyle w:val="ListParagraph"/>
        <w:numPr>
          <w:ilvl w:val="0"/>
          <w:numId w:val="7"/>
        </w:numPr>
        <w:shd w:val="clear" w:color="auto" w:fill="FFFFFF" w:themeFill="background1"/>
        <w:spacing w:after="0" w:line="240" w:lineRule="auto"/>
        <w:rPr>
          <w:rFonts w:eastAsia="Times New Roman" w:cs="Calibri" w:cstheme="minorAscii"/>
        </w:rPr>
      </w:pPr>
      <w:commentRangeStart w:id="175"/>
      <w:commentRangeStart w:id="686892250"/>
      <w:r w:rsidRPr="6FC3B1F1" w:rsidR="6FC3B1F1">
        <w:rPr>
          <w:rFonts w:eastAsia="Times New Roman" w:cs="Calibri" w:cstheme="minorAscii"/>
        </w:rPr>
        <w:t xml:space="preserve">Using </w:t>
      </w:r>
      <w:r w:rsidRPr="6FC3B1F1" w:rsidR="6FC3B1F1">
        <w:rPr>
          <w:rFonts w:eastAsia="Times New Roman" w:cs="Calibri" w:cstheme="minorAscii"/>
        </w:rPr>
        <w:t>group work</w:t>
      </w:r>
      <w:r w:rsidRPr="6FC3B1F1" w:rsidR="6FC3B1F1">
        <w:rPr>
          <w:rFonts w:eastAsia="Times New Roman" w:cs="Calibri" w:cstheme="minorAscii"/>
        </w:rPr>
        <w:t xml:space="preserve"> to teach statistics does not improve student learning</w:t>
      </w:r>
      <w:commentRangeEnd w:id="175"/>
      <w:r>
        <w:rPr>
          <w:rStyle w:val="CommentReference"/>
        </w:rPr>
        <w:commentReference w:id="175"/>
      </w:r>
      <w:commentRangeEnd w:id="686892250"/>
      <w:r>
        <w:rPr>
          <w:rStyle w:val="CommentReference"/>
        </w:rPr>
        <w:commentReference w:id="686892250"/>
      </w:r>
    </w:p>
    <w:p w:rsidRPr="00A3146D" w:rsidR="00A035A4" w:rsidP="00A035A4" w:rsidRDefault="00A035A4" w14:paraId="0B4C45FF" w14:textId="47F39576">
      <w:pPr>
        <w:pStyle w:val="ListParagraph"/>
        <w:numPr>
          <w:ilvl w:val="0"/>
          <w:numId w:val="7"/>
        </w:numPr>
        <w:shd w:val="clear" w:color="auto" w:fill="FFFFFF"/>
        <w:spacing w:after="0" w:line="240" w:lineRule="auto"/>
        <w:rPr>
          <w:rFonts w:eastAsia="Times New Roman" w:cstheme="minorHAnsi"/>
        </w:rPr>
      </w:pPr>
      <w:r w:rsidRPr="00A3146D">
        <w:t xml:space="preserve">I question if I should use </w:t>
      </w:r>
      <w:r w:rsidR="003F139B">
        <w:t>group work</w:t>
      </w:r>
      <w:r w:rsidRPr="00A3146D">
        <w:t xml:space="preserve"> to teach statistics</w:t>
      </w:r>
    </w:p>
    <w:p w:rsidRPr="00A3146D" w:rsidR="00A035A4" w:rsidP="00A035A4" w:rsidRDefault="003F139B" w14:paraId="08260BAD" w14:textId="72D75E0F">
      <w:pPr>
        <w:pStyle w:val="ListParagraph"/>
        <w:numPr>
          <w:ilvl w:val="0"/>
          <w:numId w:val="7"/>
        </w:numPr>
        <w:shd w:val="clear" w:color="auto" w:fill="FFFFFF"/>
        <w:spacing w:after="0" w:line="240" w:lineRule="auto"/>
        <w:rPr>
          <w:rFonts w:eastAsia="Times New Roman" w:cstheme="minorHAnsi"/>
        </w:rPr>
      </w:pPr>
      <w:r>
        <w:t>Group work</w:t>
      </w:r>
      <w:r w:rsidRPr="00A3146D" w:rsidR="00A035A4">
        <w:t>’s role in teaching statistics is unclear to me</w:t>
      </w:r>
    </w:p>
    <w:p w:rsidRPr="00A3146D" w:rsidR="00A035A4" w:rsidP="00A035A4" w:rsidRDefault="00A035A4" w14:paraId="369A9CA0" w14:textId="3B8067E9">
      <w:pPr>
        <w:pStyle w:val="ListParagraph"/>
        <w:numPr>
          <w:ilvl w:val="0"/>
          <w:numId w:val="7"/>
        </w:numPr>
        <w:shd w:val="clear" w:color="auto" w:fill="FFFFFF"/>
        <w:spacing w:after="0" w:line="240" w:lineRule="auto"/>
        <w:rPr>
          <w:rFonts w:eastAsia="Times New Roman" w:cstheme="minorHAnsi"/>
        </w:rPr>
      </w:pPr>
      <w:r w:rsidRPr="00A3146D">
        <w:t xml:space="preserve">Using </w:t>
      </w:r>
      <w:r w:rsidR="003F139B">
        <w:t>group work</w:t>
      </w:r>
      <w:r w:rsidRPr="00A3146D">
        <w:t xml:space="preserve"> to teach statistics ends up using more </w:t>
      </w:r>
      <w:r>
        <w:t xml:space="preserve">class </w:t>
      </w:r>
      <w:r w:rsidRPr="00A3146D">
        <w:t>time than it is worth</w:t>
      </w:r>
    </w:p>
    <w:p w:rsidRPr="00A3146D" w:rsidR="00A035A4" w:rsidP="6FC3B1F1" w:rsidRDefault="00A035A4" w14:paraId="6477897A" w14:textId="79AEACDA" w14:noSpellErr="1">
      <w:pPr>
        <w:pStyle w:val="ListParagraph"/>
        <w:numPr>
          <w:ilvl w:val="0"/>
          <w:numId w:val="7"/>
        </w:numPr>
        <w:shd w:val="clear" w:color="auto" w:fill="FFFFFF" w:themeFill="background1"/>
        <w:spacing w:after="0" w:line="240" w:lineRule="auto"/>
        <w:rPr>
          <w:rFonts w:eastAsia="Times New Roman" w:cs="Calibri" w:cstheme="minorAscii"/>
        </w:rPr>
      </w:pPr>
      <w:r w:rsidR="6FC3B1F1">
        <w:rPr/>
        <w:t xml:space="preserve">I do not see what value using </w:t>
      </w:r>
      <w:r w:rsidR="6FC3B1F1">
        <w:rPr/>
        <w:t>group work</w:t>
      </w:r>
      <w:r w:rsidR="6FC3B1F1">
        <w:rPr/>
        <w:t xml:space="preserve"> to teach statistics brings to my </w:t>
      </w:r>
      <w:commentRangeStart w:id="176"/>
      <w:commentRangeStart w:id="1273858557"/>
      <w:r w:rsidR="6FC3B1F1">
        <w:rPr/>
        <w:t>classroom</w:t>
      </w:r>
      <w:commentRangeEnd w:id="176"/>
      <w:r>
        <w:rPr>
          <w:rStyle w:val="CommentReference"/>
        </w:rPr>
        <w:commentReference w:id="176"/>
      </w:r>
      <w:commentRangeEnd w:id="1273858557"/>
      <w:r>
        <w:rPr>
          <w:rStyle w:val="CommentReference"/>
        </w:rPr>
        <w:commentReference w:id="1273858557"/>
      </w:r>
      <w:r w:rsidR="6FC3B1F1">
        <w:rPr/>
        <w:t xml:space="preserve"> </w:t>
      </w:r>
    </w:p>
    <w:p w:rsidRPr="00A3146D" w:rsidR="00A035A4" w:rsidP="00A035A4" w:rsidRDefault="00A035A4" w14:paraId="58E207FA" w14:textId="5168AB0B">
      <w:pPr>
        <w:pStyle w:val="ListParagraph"/>
        <w:numPr>
          <w:ilvl w:val="0"/>
          <w:numId w:val="7"/>
        </w:numPr>
        <w:shd w:val="clear" w:color="auto" w:fill="FFFFFF"/>
        <w:spacing w:after="0" w:line="240" w:lineRule="auto"/>
        <w:rPr>
          <w:rFonts w:eastAsia="Times New Roman" w:cstheme="minorHAnsi"/>
        </w:rPr>
      </w:pPr>
      <w:r w:rsidRPr="00A3146D">
        <w:t xml:space="preserve">I do not see what value using </w:t>
      </w:r>
      <w:r w:rsidR="003F139B">
        <w:t>group work</w:t>
      </w:r>
      <w:r w:rsidRPr="00A3146D">
        <w:t xml:space="preserve"> to teach statistics bring to me as an instructor</w:t>
      </w:r>
    </w:p>
    <w:p w:rsidRPr="00A3146D" w:rsidR="00A035A4" w:rsidP="00A035A4" w:rsidRDefault="00A035A4" w14:paraId="7258E8EB" w14:textId="782C6080">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wish to continue incorporating </w:t>
      </w:r>
      <w:r w:rsidR="003F139B">
        <w:rPr>
          <w:rFonts w:eastAsia="Times New Roman" w:cstheme="minorHAnsi"/>
        </w:rPr>
        <w:t>group work</w:t>
      </w:r>
      <w:r w:rsidRPr="00A3146D">
        <w:rPr>
          <w:rFonts w:eastAsia="Times New Roman" w:cstheme="minorHAnsi"/>
        </w:rPr>
        <w:t xml:space="preserve"> in my classroom </w:t>
      </w:r>
    </w:p>
    <w:p w:rsidRPr="00A3146D" w:rsidR="00A035A4" w:rsidP="00A035A4" w:rsidRDefault="00A035A4" w14:paraId="57EC7D2D" w14:textId="0141166E">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know why I use</w:t>
      </w:r>
      <w:r w:rsidR="003F139B">
        <w:rPr>
          <w:rFonts w:eastAsia="Times New Roman" w:cstheme="minorHAnsi"/>
        </w:rPr>
        <w:t xml:space="preserve"> group work</w:t>
      </w:r>
      <w:r w:rsidRPr="00A3146D">
        <w:rPr>
          <w:rFonts w:eastAsia="Times New Roman" w:cstheme="minorHAnsi"/>
        </w:rPr>
        <w:t xml:space="preserve"> to teach statistics</w:t>
      </w:r>
    </w:p>
    <w:p w:rsidRPr="00A3146D" w:rsidR="00A035A4" w:rsidP="00A035A4" w:rsidRDefault="00A035A4" w14:paraId="268B004A" w14:textId="40A3A8D1">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see myself using </w:t>
      </w:r>
      <w:r w:rsidR="003F139B">
        <w:rPr>
          <w:rFonts w:eastAsia="Times New Roman" w:cstheme="minorHAnsi"/>
        </w:rPr>
        <w:t>group work</w:t>
      </w:r>
      <w:r w:rsidRPr="00A3146D">
        <w:rPr>
          <w:rFonts w:eastAsia="Times New Roman" w:cstheme="minorHAnsi"/>
        </w:rPr>
        <w:t xml:space="preserve"> in the future while teaching </w:t>
      </w:r>
    </w:p>
    <w:p w:rsidRPr="00A3146D" w:rsidR="00A035A4" w:rsidP="00A035A4" w:rsidRDefault="00A035A4" w14:paraId="3D96E1A9" w14:textId="232327BF">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understand why we use </w:t>
      </w:r>
      <w:r w:rsidR="003F139B">
        <w:rPr>
          <w:rFonts w:eastAsia="Times New Roman" w:cstheme="minorHAnsi"/>
        </w:rPr>
        <w:t>group work</w:t>
      </w:r>
      <w:r w:rsidRPr="00A3146D">
        <w:rPr>
          <w:rFonts w:eastAsia="Times New Roman" w:cstheme="minorHAnsi"/>
        </w:rPr>
        <w:t xml:space="preserve"> when teaching statistics</w:t>
      </w:r>
    </w:p>
    <w:p w:rsidR="00A035A4" w:rsidP="00A035A4" w:rsidRDefault="00A035A4" w14:paraId="605BF4DF" w14:textId="77777777">
      <w:pPr>
        <w:shd w:val="clear" w:color="auto" w:fill="FFFFFF"/>
        <w:spacing w:after="0" w:line="240" w:lineRule="auto"/>
        <w:rPr>
          <w:rFonts w:eastAsia="Times New Roman" w:cstheme="minorHAnsi"/>
          <w:color w:val="222222"/>
        </w:rPr>
      </w:pPr>
    </w:p>
    <w:p w:rsidR="00A035A4" w:rsidP="00A035A4" w:rsidRDefault="00A035A4" w14:paraId="42CDFF1B" w14:textId="77777777">
      <w:pPr>
        <w:pStyle w:val="Heading3"/>
      </w:pPr>
      <w:r>
        <w:t xml:space="preserve">Feedback Questions: Wording </w:t>
      </w:r>
    </w:p>
    <w:p w:rsidR="00A035A4" w:rsidP="00A035A4" w:rsidRDefault="00A035A4" w14:paraId="73C07E74" w14:textId="77777777">
      <w:pPr>
        <w:pStyle w:val="ListParagraph"/>
        <w:numPr>
          <w:ilvl w:val="0"/>
          <w:numId w:val="5"/>
        </w:numPr>
      </w:pPr>
      <w:r>
        <w:t>Are there concerns about the wording of the item (e.g., double-barreled, idioms, jargon, etc.)?</w:t>
      </w:r>
    </w:p>
    <w:p w:rsidR="00A035A4" w:rsidP="00A035A4" w:rsidRDefault="00A035A4" w14:paraId="3AC02B91" w14:textId="77777777">
      <w:pPr>
        <w:pStyle w:val="ListParagraph"/>
        <w:numPr>
          <w:ilvl w:val="0"/>
          <w:numId w:val="5"/>
        </w:numPr>
      </w:pPr>
      <w:r>
        <w:t>Are there concerns about how items are phrased (e.g., leading items, items that may be misinterpreted, items that may not be appropriate for GSIs)?</w:t>
      </w:r>
    </w:p>
    <w:p w:rsidR="00A035A4" w:rsidP="00A035A4" w:rsidRDefault="00A035A4" w14:paraId="7954243A" w14:textId="77777777">
      <w:pPr>
        <w:rPr>
          <w:i/>
          <w:iCs/>
        </w:rPr>
      </w:pPr>
      <w:r>
        <w:rPr>
          <w:i/>
          <w:iCs/>
        </w:rPr>
        <w:t>Wording Feedback:</w:t>
      </w:r>
    </w:p>
    <w:p w:rsidR="00A035A4" w:rsidP="00A035A4" w:rsidRDefault="00A035A4" w14:paraId="2BFEBB02" w14:textId="77777777">
      <w:pPr>
        <w:rPr>
          <w:i/>
          <w:iCs/>
        </w:rPr>
      </w:pPr>
    </w:p>
    <w:p w:rsidRPr="006E01D8" w:rsidR="00A035A4" w:rsidP="00A035A4" w:rsidRDefault="00A035A4" w14:paraId="665911F8" w14:textId="77777777">
      <w:pPr>
        <w:pStyle w:val="Heading3"/>
      </w:pPr>
      <w:r w:rsidRPr="006E01D8">
        <w:t>Feedback Questions: Relationship</w:t>
      </w:r>
    </w:p>
    <w:p w:rsidRPr="006E01D8" w:rsidR="00A035A4" w:rsidP="00A035A4" w:rsidRDefault="00A035A4" w14:paraId="0213338F" w14:textId="77777777">
      <w:pPr>
        <w:pStyle w:val="ListParagraph"/>
        <w:numPr>
          <w:ilvl w:val="0"/>
          <w:numId w:val="4"/>
        </w:numPr>
      </w:pPr>
      <w:r w:rsidRPr="006E01D8">
        <w:t xml:space="preserve">Do you believe each item reflect qualities of amotivation?  </w:t>
      </w:r>
    </w:p>
    <w:p w:rsidRPr="006E01D8" w:rsidR="00A035A4" w:rsidP="00A035A4" w:rsidRDefault="00A035A4" w14:paraId="35ADADF8" w14:textId="4107A551">
      <w:pPr>
        <w:pStyle w:val="ListParagraph"/>
        <w:numPr>
          <w:ilvl w:val="0"/>
          <w:numId w:val="4"/>
        </w:numPr>
      </w:pPr>
      <w:r w:rsidRPr="006E01D8">
        <w:t>Do you believe there are missing items?</w:t>
      </w:r>
      <w:ins w:author="Ulrike Genschel" w:date="2021-07-22T18:56:00Z" w:id="177">
        <w:r w:rsidR="00C4173A">
          <w:br/>
        </w:r>
        <w:r w:rsidRPr="00C4173A" w:rsidR="00C4173A">
          <w:rPr>
            <w:color w:val="0070C0"/>
            <w:rPrChange w:author="Ulrike Genschel" w:date="2021-07-22T18:58:00Z" w:id="178">
              <w:rPr/>
            </w:rPrChange>
          </w:rPr>
          <w:t xml:space="preserve">Maybe: </w:t>
        </w:r>
      </w:ins>
      <w:ins w:author="Ulrike Genschel" w:date="2021-07-22T18:57:00Z" w:id="179">
        <w:r w:rsidRPr="00C4173A" w:rsidR="00C4173A">
          <w:rPr>
            <w:color w:val="0070C0"/>
            <w:rPrChange w:author="Ulrike Genschel" w:date="2021-07-22T18:58:00Z" w:id="180">
              <w:rPr/>
            </w:rPrChange>
          </w:rPr>
          <w:t>Using group work to teach statistics</w:t>
        </w:r>
        <w:r w:rsidRPr="00C4173A" w:rsidR="00C4173A">
          <w:rPr>
            <w:color w:val="0070C0"/>
            <w:rPrChange w:author="Ulrike Genschel" w:date="2021-07-22T18:58:00Z" w:id="181">
              <w:rPr/>
            </w:rPrChange>
          </w:rPr>
          <w:t xml:space="preserve"> is overrated. </w:t>
        </w:r>
      </w:ins>
    </w:p>
    <w:p w:rsidRPr="006E01D8" w:rsidR="00A035A4" w:rsidP="6FC3B1F1" w:rsidRDefault="00A035A4" w14:paraId="62F7E5B3" w14:textId="00EFCEC5" w14:noSpellErr="1">
      <w:pPr>
        <w:pStyle w:val="ListParagraph"/>
        <w:numPr>
          <w:ilvl w:val="0"/>
          <w:numId w:val="4"/>
        </w:numPr>
        <w:rPr/>
      </w:pPr>
      <w:r w:rsidR="6FC3B1F1">
        <w:rPr/>
        <w:t>Are aspects of amotivation’s definition mis- or underrepresented within the set of items?</w:t>
      </w:r>
      <w:r>
        <w:br/>
      </w:r>
      <w:commentRangeStart w:id="2047862692"/>
      <w:ins w:author="Ulrike Genschel" w:date="2021-07-22T18:56:00Z" w:id="1880110118">
        <w:r w:rsidRPr="6FC3B1F1" w:rsidR="6FC3B1F1">
          <w:rPr>
            <w:color w:val="0070C0"/>
            <w:rPrChange w:author="Ulrike Genschel" w:date="2021-07-22T18:56:00Z" w:id="1409046620"/>
          </w:rPr>
          <w:t>Items d, I and k are all very similar</w:t>
        </w:r>
      </w:ins>
      <w:commentRangeEnd w:id="2047862692"/>
      <w:r>
        <w:rPr>
          <w:rStyle w:val="CommentReference"/>
        </w:rPr>
        <w:commentReference w:id="2047862692"/>
      </w:r>
    </w:p>
    <w:p w:rsidR="00A035A4" w:rsidP="00A035A4" w:rsidRDefault="00A035A4" w14:paraId="5B33F65E" w14:textId="77777777">
      <w:pPr>
        <w:rPr>
          <w:i/>
          <w:iCs/>
        </w:rPr>
      </w:pPr>
      <w:r w:rsidRPr="006E01D8">
        <w:rPr>
          <w:i/>
          <w:iCs/>
        </w:rPr>
        <w:t>Relationship Feedback:</w:t>
      </w:r>
    </w:p>
    <w:p w:rsidR="00A035A4" w:rsidP="00A035A4" w:rsidRDefault="00A035A4" w14:paraId="737F5507" w14:textId="77777777">
      <w:pPr>
        <w:rPr>
          <w:i/>
          <w:iCs/>
        </w:rPr>
      </w:pPr>
    </w:p>
    <w:p w:rsidR="00A035A4" w:rsidP="00A035A4" w:rsidRDefault="00A035A4" w14:paraId="76EDE86C" w14:textId="77777777">
      <w:pPr>
        <w:pStyle w:val="Heading3"/>
      </w:pPr>
      <w:r>
        <w:lastRenderedPageBreak/>
        <w:t xml:space="preserve">Additional Comments </w:t>
      </w:r>
    </w:p>
    <w:p w:rsidR="00A035A4" w:rsidP="00A035A4" w:rsidRDefault="00A035A4" w14:paraId="1FFA733E" w14:textId="47165AD3">
      <w:pPr>
        <w:rPr>
          <w:ins w:author="Genschel, Ulrike [STAT]" w:date="2021-07-22T15:28:00Z" w:id="184"/>
          <w:i/>
          <w:iCs/>
        </w:rPr>
      </w:pPr>
      <w:r>
        <w:rPr>
          <w:i/>
          <w:iCs/>
        </w:rPr>
        <w:t>If you have additional comments that you would like to make about the sections above, please do so here:</w:t>
      </w:r>
    </w:p>
    <w:p w:rsidRPr="001D60BC" w:rsidR="00C4173A" w:rsidP="00A035A4" w:rsidRDefault="00C4173A" w14:paraId="5FD6073E" w14:textId="77777777">
      <w:pPr>
        <w:rPr>
          <w:ins w:author="Ulrike Genschel" w:date="2021-07-22T18:59:00Z" w:id="185"/>
          <w:color w:val="0070C0"/>
          <w:rPrChange w:author="Ulrike Genschel" w:date="2021-07-22T19:05:00Z" w:id="186">
            <w:rPr>
              <w:ins w:author="Ulrike Genschel" w:date="2021-07-22T18:59:00Z" w:id="187"/>
            </w:rPr>
          </w:rPrChange>
        </w:rPr>
      </w:pPr>
      <w:ins w:author="Ulrike Genschel" w:date="2021-07-22T18:58:00Z" w:id="188">
        <w:r w:rsidRPr="001D60BC">
          <w:rPr>
            <w:color w:val="0070C0"/>
            <w:rPrChange w:author="Ulrike Genschel" w:date="2021-07-22T19:05:00Z" w:id="189">
              <w:rPr/>
            </w:rPrChange>
          </w:rPr>
          <w:t>I ha</w:t>
        </w:r>
      </w:ins>
      <w:ins w:author="Ulrike Genschel" w:date="2021-07-22T18:59:00Z" w:id="190">
        <w:r w:rsidRPr="001D60BC">
          <w:rPr>
            <w:color w:val="0070C0"/>
            <w:rPrChange w:author="Ulrike Genschel" w:date="2021-07-22T19:05:00Z" w:id="191">
              <w:rPr/>
            </w:rPrChange>
          </w:rPr>
          <w:t>ve a couple of thoughts that might or might not be relevant:</w:t>
        </w:r>
      </w:ins>
    </w:p>
    <w:p w:rsidRPr="001D60BC" w:rsidR="00C4173A" w:rsidP="00A035A4" w:rsidRDefault="00C4173A" w14:paraId="380D44F0" w14:textId="18A371ED" w14:noSpellErr="1">
      <w:pPr>
        <w:rPr>
          <w:ins w:author="Ulrike Genschel" w:date="2021-07-22T18:59:00Z" w:id="24627328"/>
          <w:color w:val="0070C0"/>
          <w:rPrChange w:author="Ulrike Genschel" w:date="2021-07-22T19:05:00Z" w:id="1142605328">
            <w:rPr>
              <w:ins w:author="Ulrike Genschel" w:date="2021-07-22T18:59:00Z" w:id="680470591"/>
            </w:rPr>
          </w:rPrChange>
        </w:rPr>
      </w:pPr>
      <w:ins w:author="Ulrike Genschel" w:date="2021-07-22T18:59:00Z" w:id="1674304205">
        <w:r w:rsidRPr="6FC3B1F1" w:rsidR="6FC3B1F1">
          <w:rPr>
            <w:color w:val="0070C0"/>
            <w:rPrChange w:author="Ulrike Genschel" w:date="2021-07-22T19:05:00Z" w:id="535223184"/>
          </w:rPr>
          <w:t xml:space="preserve">I understand that group work is </w:t>
        </w:r>
      </w:ins>
      <w:ins w:author="Ulrike Genschel" w:date="2021-07-22T19:02:00Z" w:id="1294660931">
        <w:r w:rsidRPr="6FC3B1F1" w:rsidR="6FC3B1F1">
          <w:rPr>
            <w:color w:val="0070C0"/>
            <w:rPrChange w:author="Ulrike Genschel" w:date="2021-07-22T19:05:00Z" w:id="1267171319"/>
          </w:rPr>
          <w:t>a mode of</w:t>
        </w:r>
      </w:ins>
      <w:ins w:author="Ulrike Genschel" w:date="2021-07-22T18:59:00Z" w:id="1374859515">
        <w:r w:rsidRPr="6FC3B1F1" w:rsidR="6FC3B1F1">
          <w:rPr>
            <w:color w:val="0070C0"/>
            <w:rPrChange w:author="Ulrike Genschel" w:date="2021-07-22T19:05:00Z" w:id="956641727"/>
          </w:rPr>
          <w:t xml:space="preserve"> teaching. Nevertheless, </w:t>
        </w:r>
      </w:ins>
      <w:commentRangeStart w:id="466885788"/>
      <w:ins w:author="Ulrike Genschel" w:date="2021-07-22T18:59:00Z" w:id="1287083572">
        <w:r w:rsidRPr="6FC3B1F1" w:rsidR="6FC3B1F1">
          <w:rPr>
            <w:color w:val="0070C0"/>
            <w:rPrChange w:author="Ulrike Genschel" w:date="2021-07-22T19:05:00Z" w:id="1612009288"/>
          </w:rPr>
          <w:t>I feel that we don</w:t>
        </w:r>
      </w:ins>
      <w:ins w:author="Ulrike Genschel" w:date="2021-07-22T19:00:00Z" w:id="942391300">
        <w:r w:rsidRPr="6FC3B1F1" w:rsidR="6FC3B1F1">
          <w:rPr>
            <w:color w:val="0070C0"/>
            <w:rPrChange w:author="Ulrike Genschel" w:date="2021-07-22T19:05:00Z" w:id="2014596591"/>
          </w:rPr>
          <w:t xml:space="preserve">’t do group work for the </w:t>
        </w:r>
      </w:ins>
      <w:ins w:author="Ulrike Genschel" w:date="2021-07-22T19:06:00Z" w:id="1693592944">
        <w:r w:rsidRPr="6FC3B1F1" w:rsidR="6FC3B1F1">
          <w:rPr>
            <w:color w:val="0070C0"/>
          </w:rPr>
          <w:t>purpos</w:t>
        </w:r>
      </w:ins>
      <w:ins w:author="Ulrike Genschel" w:date="2021-07-22T19:07:00Z" w:id="2145801735">
        <w:r w:rsidRPr="6FC3B1F1" w:rsidR="6FC3B1F1">
          <w:rPr>
            <w:color w:val="0070C0"/>
          </w:rPr>
          <w:t>e</w:t>
        </w:r>
      </w:ins>
      <w:ins w:author="Ulrike Genschel" w:date="2021-07-22T19:00:00Z" w:id="354393977">
        <w:r w:rsidRPr="6FC3B1F1" w:rsidR="6FC3B1F1">
          <w:rPr>
            <w:color w:val="0070C0"/>
            <w:rPrChange w:author="Ulrike Genschel" w:date="2021-07-22T19:05:00Z" w:id="743124355"/>
          </w:rPr>
          <w:t xml:space="preserve"> of teaching </w:t>
        </w:r>
      </w:ins>
      <w:ins w:author="Ulrike Genschel" w:date="2021-07-22T19:07:00Z" w:id="1425270340">
        <w:r w:rsidRPr="6FC3B1F1" w:rsidR="6FC3B1F1">
          <w:rPr>
            <w:color w:val="0070C0"/>
          </w:rPr>
          <w:t xml:space="preserve">only </w:t>
        </w:r>
      </w:ins>
      <w:ins w:author="Ulrike Genschel" w:date="2021-07-22T19:00:00Z" w:id="1928502628">
        <w:r w:rsidRPr="6FC3B1F1" w:rsidR="6FC3B1F1">
          <w:rPr>
            <w:color w:val="0070C0"/>
            <w:rPrChange w:author="Ulrike Genschel" w:date="2021-07-22T19:05:00Z" w:id="513915892"/>
          </w:rPr>
          <w:t xml:space="preserve">but rather for the benefit of </w:t>
        </w:r>
      </w:ins>
      <w:ins w:author="Ulrike Genschel" w:date="2021-07-22T19:01:00Z" w:id="1912772962">
        <w:r w:rsidRPr="6FC3B1F1" w:rsidR="6FC3B1F1">
          <w:rPr>
            <w:color w:val="0070C0"/>
            <w:rPrChange w:author="Ulrike Genschel" w:date="2021-07-22T19:05:00Z" w:id="387025305"/>
          </w:rPr>
          <w:t xml:space="preserve">improved student </w:t>
        </w:r>
      </w:ins>
      <w:ins w:author="Ulrike Genschel" w:date="2021-07-22T19:00:00Z" w:id="524479499">
        <w:r w:rsidRPr="6FC3B1F1" w:rsidR="6FC3B1F1">
          <w:rPr>
            <w:color w:val="0070C0"/>
            <w:rPrChange w:author="Ulrike Genschel" w:date="2021-07-22T19:05:00Z" w:id="238179849"/>
          </w:rPr>
          <w:t>learning and understanding.</w:t>
        </w:r>
      </w:ins>
      <w:commentRangeEnd w:id="466885788"/>
      <w:r>
        <w:rPr>
          <w:rStyle w:val="CommentReference"/>
        </w:rPr>
        <w:commentReference w:id="466885788"/>
      </w:r>
      <w:ins w:author="Ulrike Genschel" w:date="2021-07-22T19:00:00Z" w:id="133558481">
        <w:r w:rsidRPr="6FC3B1F1" w:rsidR="6FC3B1F1">
          <w:rPr>
            <w:color w:val="0070C0"/>
            <w:rPrChange w:author="Ulrike Genschel" w:date="2021-07-22T19:05:00Z" w:id="1595388376"/>
          </w:rPr>
          <w:t xml:space="preserve"> </w:t>
        </w:r>
      </w:ins>
      <w:ins w:author="Ulrike Genschel" w:date="2021-07-22T19:03:00Z" w:id="551207943">
        <w:r w:rsidRPr="6FC3B1F1" w:rsidR="6FC3B1F1">
          <w:rPr>
            <w:color w:val="0070C0"/>
            <w:rPrChange w:author="Ulrike Genschel" w:date="2021-07-22T19:05:00Z" w:id="1438627660"/>
          </w:rPr>
          <w:t xml:space="preserve">We use group work to allow students to learn from peers and because group work also provides a different mode of instruction that might be more effective for some students. </w:t>
        </w:r>
      </w:ins>
      <w:ins w:author="Ulrike Genschel" w:date="2021-07-22T19:07:00Z" w:id="741865792">
        <w:r w:rsidRPr="6FC3B1F1" w:rsidR="6FC3B1F1">
          <w:rPr>
            <w:color w:val="0070C0"/>
          </w:rPr>
          <w:t>I bel</w:t>
        </w:r>
      </w:ins>
      <w:ins w:author="Ulrike Genschel" w:date="2021-07-22T19:08:00Z" w:id="1424908273">
        <w:r w:rsidRPr="6FC3B1F1" w:rsidR="6FC3B1F1">
          <w:rPr>
            <w:color w:val="0070C0"/>
          </w:rPr>
          <w:t xml:space="preserve">ieve that group work can positively influence </w:t>
        </w:r>
        <w:r w:rsidRPr="6FC3B1F1" w:rsidR="6FC3B1F1">
          <w:rPr>
            <w:color w:val="0070C0"/>
            <w:rPrChange w:author="Ulrike Genschel" w:date="2021-07-22T19:08:00Z" w:id="1096423265"/>
          </w:rPr>
          <w:t xml:space="preserve">attitudes towards statistics and the overall class environment. Group work </w:t>
        </w:r>
        <w:r w:rsidRPr="6FC3B1F1" w:rsidR="6FC3B1F1">
          <w:rPr>
            <w:color w:val="0070C0"/>
            <w:rPrChange w:author="Ulrike Genschel" w:date="2021-07-22T19:08:00Z" w:id="1802176292"/>
          </w:rPr>
          <w:t xml:space="preserve">done well </w:t>
        </w:r>
        <w:r w:rsidRPr="6FC3B1F1" w:rsidR="6FC3B1F1">
          <w:rPr>
            <w:color w:val="0070C0"/>
            <w:rPrChange w:author="Ulrike Genschel" w:date="2021-07-22T19:08:00Z" w:id="1013205885"/>
          </w:rPr>
          <w:t xml:space="preserve">generates a lot of interactions and usually this makes students feel more comfortable to reach out and ask for help. </w:t>
        </w:r>
        <w:r w:rsidRPr="6FC3B1F1" w:rsidR="6FC3B1F1">
          <w:rPr>
            <w:color w:val="0070C0"/>
          </w:rPr>
          <w:t>So, I</w:t>
        </w:r>
      </w:ins>
      <w:ins w:author="Ulrike Genschel" w:date="2021-07-22T19:03:00Z" w:id="1831415020">
        <w:r w:rsidRPr="6FC3B1F1" w:rsidR="6FC3B1F1">
          <w:rPr>
            <w:color w:val="0070C0"/>
            <w:rPrChange w:author="Ulrike Genschel" w:date="2021-07-22T19:08:00Z" w:id="939404689"/>
          </w:rPr>
          <w:t xml:space="preserve"> </w:t>
        </w:r>
        <w:r w:rsidRPr="6FC3B1F1" w:rsidR="6FC3B1F1">
          <w:rPr>
            <w:color w:val="0070C0"/>
            <w:rPrChange w:author="Ulrike Genschel" w:date="2021-07-22T19:05:00Z" w:id="23137006"/>
          </w:rPr>
          <w:t>am</w:t>
        </w:r>
      </w:ins>
      <w:ins w:author="Ulrike Genschel" w:date="2021-07-22T19:04:00Z" w:id="74397742">
        <w:r w:rsidRPr="6FC3B1F1" w:rsidR="6FC3B1F1">
          <w:rPr>
            <w:color w:val="0070C0"/>
            <w:rPrChange w:author="Ulrike Genschel" w:date="2021-07-22T19:05:00Z" w:id="1326515315"/>
          </w:rPr>
          <w:t xml:space="preserve"> trying differentiate between the instruction/teaching mechanism and the learning process. </w:t>
        </w:r>
      </w:ins>
      <w:commentRangeStart w:id="1583700851"/>
      <w:ins w:author="Ulrike Genschel" w:date="2021-07-22T19:04:00Z" w:id="1394649172">
        <w:r w:rsidRPr="6FC3B1F1" w:rsidR="6FC3B1F1">
          <w:rPr>
            <w:color w:val="0070C0"/>
            <w:rPrChange w:author="Ulrike Genschel" w:date="2021-07-22T19:05:00Z" w:id="1348843648"/>
          </w:rPr>
          <w:t xml:space="preserve">I feel more emphasis on the role group work plays in student learning </w:t>
        </w:r>
      </w:ins>
      <w:ins w:author="Ulrike Genschel" w:date="2021-07-22T19:05:00Z" w:id="1615891432">
        <w:r w:rsidRPr="6FC3B1F1" w:rsidR="6FC3B1F1">
          <w:rPr>
            <w:color w:val="0070C0"/>
            <w:rPrChange w:author="Ulrike Genschel" w:date="2021-07-22T19:05:00Z" w:id="1051706820"/>
          </w:rPr>
          <w:t xml:space="preserve">might be helpful or appropriate. </w:t>
        </w:r>
      </w:ins>
      <w:commentRangeEnd w:id="1583700851"/>
      <w:r>
        <w:rPr>
          <w:rStyle w:val="CommentReference"/>
        </w:rPr>
        <w:commentReference w:id="1583700851"/>
      </w:r>
    </w:p>
    <w:p w:rsidRPr="00794B70" w:rsidR="00404383" w:rsidDel="00794B70" w:rsidP="00A035A4" w:rsidRDefault="00794B70" w14:paraId="3FA7246C" w14:textId="49504159">
      <w:pPr>
        <w:rPr>
          <w:del w:author="Ulrike Genschel" w:date="2021-07-22T19:09:00Z" w:id="730554015"/>
          <w:color w:val="0070C0"/>
          <w:rPrChange w:author="Ulrike Genschel" w:date="2021-07-22T19:13:00Z" w:id="1116212922">
            <w:rPr>
              <w:del w:author="Ulrike Genschel" w:date="2021-07-22T19:09:00Z" w:id="218364471"/>
            </w:rPr>
          </w:rPrChange>
        </w:rPr>
      </w:pPr>
      <w:ins w:author="Ulrike Genschel" w:date="2021-07-22T19:09:00Z" w:id="1609354545">
        <w:r w:rsidRPr="6FC3B1F1" w:rsidR="6FC3B1F1">
          <w:rPr>
            <w:color w:val="0070C0"/>
            <w:rPrChange w:author="Ulrike Genschel" w:date="2021-07-22T19:13:00Z" w:id="1025826505"/>
          </w:rPr>
          <w:t>Again, I am no</w:t>
        </w:r>
      </w:ins>
      <w:ins w:author="Ulrike Genschel" w:date="2021-07-22T19:13:00Z" w:id="930600327">
        <w:r w:rsidRPr="6FC3B1F1" w:rsidR="6FC3B1F1">
          <w:rPr>
            <w:color w:val="0070C0"/>
          </w:rPr>
          <w:t>t an</w:t>
        </w:r>
      </w:ins>
      <w:ins w:author="Ulrike Genschel" w:date="2021-07-22T19:09:00Z" w:id="1215115391">
        <w:r w:rsidRPr="6FC3B1F1" w:rsidR="6FC3B1F1">
          <w:rPr>
            <w:color w:val="0070C0"/>
            <w:rPrChange w:author="Ulrike Genschel" w:date="2021-07-22T19:13:00Z" w:id="1316489951"/>
          </w:rPr>
          <w:t xml:space="preserve"> expert and you probably know far more about instrument development than I do. </w:t>
        </w:r>
      </w:ins>
      <w:ins w:author="Ulrike Genschel" w:date="2021-07-22T19:10:00Z" w:id="1591299073">
        <w:r w:rsidRPr="6FC3B1F1" w:rsidR="6FC3B1F1">
          <w:rPr>
            <w:color w:val="0070C0"/>
            <w:rPrChange w:author="Ulrike Genschel" w:date="2021-07-22T19:13:00Z" w:id="504899705"/>
          </w:rPr>
          <w:t xml:space="preserve">The SATS survey by C. </w:t>
        </w:r>
        <w:r w:rsidRPr="6FC3B1F1" w:rsidR="6FC3B1F1">
          <w:rPr>
            <w:color w:val="0070C0"/>
            <w:rPrChange w:author="Ulrike Genschel" w:date="2021-07-22T19:13:00Z" w:id="1608109843"/>
          </w:rPr>
          <w:t>Schau</w:t>
        </w:r>
        <w:r w:rsidRPr="6FC3B1F1" w:rsidR="6FC3B1F1">
          <w:rPr>
            <w:color w:val="0070C0"/>
            <w:rPrChange w:author="Ulrike Genschel" w:date="2021-07-22T19:13:00Z" w:id="1170174569"/>
          </w:rPr>
          <w:t xml:space="preserve"> tends to include a few negatively worded items with </w:t>
        </w:r>
      </w:ins>
      <w:commentRangeStart w:id="1896040950"/>
      <w:ins w:author="Ulrike Genschel" w:date="2021-07-22T19:10:00Z" w:id="864834361">
        <w:r w:rsidRPr="6FC3B1F1" w:rsidR="6FC3B1F1">
          <w:rPr>
            <w:color w:val="0070C0"/>
            <w:rPrChange w:author="Ulrike Genschel" w:date="2021-07-22T19:13:00Z" w:id="1370021844"/>
          </w:rPr>
          <w:t>each construct</w:t>
        </w:r>
      </w:ins>
      <w:ins w:author="Ulrike Genschel" w:date="2021-07-22T19:11:00Z" w:id="1220263189">
        <w:r w:rsidRPr="6FC3B1F1" w:rsidR="6FC3B1F1">
          <w:rPr>
            <w:color w:val="0070C0"/>
            <w:rPrChange w:author="Ulrike Genschel" w:date="2021-07-22T19:13:00Z" w:id="935420841"/>
          </w:rPr>
          <w:t>.</w:t>
        </w:r>
      </w:ins>
      <w:commentRangeEnd w:id="1896040950"/>
      <w:r>
        <w:rPr>
          <w:rStyle w:val="CommentReference"/>
        </w:rPr>
        <w:commentReference w:id="1896040950"/>
      </w:r>
      <w:ins w:author="Ulrike Genschel" w:date="2021-07-22T19:11:00Z" w:id="2127693990">
        <w:r w:rsidRPr="6FC3B1F1" w:rsidR="6FC3B1F1">
          <w:rPr>
            <w:color w:val="0070C0"/>
            <w:rPrChange w:author="Ulrike Genschel" w:date="2021-07-22T19:13:00Z" w:id="1540101503"/>
          </w:rPr>
          <w:t xml:space="preserve"> </w:t>
        </w:r>
      </w:ins>
      <w:ins w:author="Ulrike Genschel" w:date="2021-07-22T19:13:00Z" w:id="1818675787">
        <w:r w:rsidRPr="6FC3B1F1" w:rsidR="6FC3B1F1">
          <w:rPr>
            <w:color w:val="0070C0"/>
          </w:rPr>
          <w:t xml:space="preserve">I have seen other surveys that try to get at latent constructs do the same. </w:t>
        </w:r>
      </w:ins>
      <w:ins w:author="Ulrike Genschel" w:date="2021-07-22T19:11:00Z" w:id="407168116">
        <w:r w:rsidRPr="6FC3B1F1" w:rsidR="6FC3B1F1">
          <w:rPr>
            <w:color w:val="0070C0"/>
            <w:rPrChange w:author="Ulrike Genschel" w:date="2021-07-22T19:13:00Z" w:id="968952961"/>
          </w:rPr>
          <w:t>Here, the first three constructs consist of only positively worded questions while the last one primarily uses negatively worded q</w:t>
        </w:r>
      </w:ins>
      <w:ins w:author="Ulrike Genschel" w:date="2021-07-22T19:12:00Z" w:id="426421625">
        <w:r w:rsidRPr="6FC3B1F1" w:rsidR="6FC3B1F1">
          <w:rPr>
            <w:color w:val="0070C0"/>
            <w:rPrChange w:author="Ulrike Genschel" w:date="2021-07-22T19:13:00Z" w:id="1375461670"/>
          </w:rPr>
          <w:t xml:space="preserve">uestions. </w:t>
        </w:r>
      </w:ins>
      <w:ins w:author="Genschel, Ulrike [STAT]" w:date="2021-07-22T16:35:00Z" w:id="1189160008">
        <w:del w:author="Ulrike Genschel" w:date="2021-07-22T19:09:00Z" w:id="2042862279">
          <w:r w:rsidRPr="6FC3B1F1" w:rsidDel="6FC3B1F1">
            <w:rPr>
              <w:color w:val="0070C0"/>
              <w:rPrChange w:author="Ulrike Genschel" w:date="2021-07-22T19:13:00Z" w:id="2654743"/>
            </w:rPr>
            <w:delText xml:space="preserve">I might be misunderstanding the purpose of the survey, but I am missing questions that point more to the benefits </w:delText>
          </w:r>
        </w:del>
      </w:ins>
      <w:ins w:author="Genschel, Ulrike [STAT]" w:date="2021-07-22T16:38:00Z" w:id="889868336">
        <w:del w:author="Ulrike Genschel" w:date="2021-07-22T19:09:00Z" w:id="1103303214">
          <w:r w:rsidRPr="6FC3B1F1" w:rsidDel="6FC3B1F1">
            <w:rPr>
              <w:color w:val="0070C0"/>
              <w:rPrChange w:author="Ulrike Genschel" w:date="2021-07-22T19:13:00Z" w:id="1083996264"/>
            </w:rPr>
            <w:delText xml:space="preserve">group work can have on </w:delText>
          </w:r>
        </w:del>
      </w:ins>
      <w:ins w:author="Genschel, Ulrike [STAT]" w:date="2021-07-22T16:35:00Z" w:id="1558157396">
        <w:del w:author="Ulrike Genschel" w:date="2021-07-22T19:09:00Z" w:id="1450721779">
          <w:r w:rsidRPr="6FC3B1F1" w:rsidDel="6FC3B1F1">
            <w:rPr>
              <w:color w:val="0070C0"/>
              <w:rPrChange w:author="Ulrike Genschel" w:date="2021-07-22T19:13:00Z" w:id="1675492611"/>
            </w:rPr>
            <w:delText>students</w:delText>
          </w:r>
        </w:del>
      </w:ins>
      <w:ins w:author="Genschel, Ulrike [STAT]" w:date="2021-07-22T16:39:00Z" w:id="1185378273">
        <w:del w:author="Ulrike Genschel" w:date="2021-07-22T19:09:00Z" w:id="328485008">
          <w:r w:rsidRPr="6FC3B1F1" w:rsidDel="6FC3B1F1">
            <w:rPr>
              <w:color w:val="0070C0"/>
              <w:rPrChange w:author="Ulrike Genschel" w:date="2021-07-22T19:13:00Z" w:id="1070100466"/>
            </w:rPr>
            <w:delText xml:space="preserve">, their </w:delText>
          </w:r>
        </w:del>
      </w:ins>
      <w:ins w:author="Genschel, Ulrike [STAT]" w:date="2021-07-22T16:40:00Z" w:id="1398857070">
        <w:del w:author="Ulrike Genschel" w:date="2021-07-22T19:09:00Z" w:id="1445167161">
          <w:r w:rsidRPr="6FC3B1F1" w:rsidDel="6FC3B1F1">
            <w:rPr>
              <w:color w:val="0070C0"/>
              <w:rPrChange w:author="Ulrike Genschel" w:date="2021-07-22T19:13:00Z" w:id="2089712347"/>
            </w:rPr>
            <w:delText>understanding,</w:delText>
          </w:r>
        </w:del>
      </w:ins>
      <w:ins w:author="Genschel, Ulrike [STAT]" w:date="2021-07-22T16:39:00Z" w:id="137454194">
        <w:del w:author="Ulrike Genschel" w:date="2021-07-22T19:09:00Z" w:id="1799272489">
          <w:r w:rsidRPr="6FC3B1F1" w:rsidDel="6FC3B1F1">
            <w:rPr>
              <w:color w:val="0070C0"/>
              <w:rPrChange w:author="Ulrike Genschel" w:date="2021-07-22T19:13:00Z" w:id="112909622"/>
            </w:rPr>
            <w:delText xml:space="preserve"> and </w:delText>
          </w:r>
        </w:del>
      </w:ins>
      <w:del w:author="Ulrike Genschel" w:date="2021-07-22T19:08:00Z" w:id="271">
        <w:ins w:author="Genschel, Ulrike [STAT]" w:date="2021-07-22T16:39:00Z" w:id="272">
          <w:del w:author="Ulrike Genschel" w:date="2021-07-22T19:09:00Z" w:id="273">
            <w:r w:rsidRPr="00794B70" w:rsidDel="00794B70" w:rsidR="00D418D9">
              <w:rPr>
                <w:color w:val="0070C0"/>
                <w:rPrChange w:author="Ulrike Genschel" w:date="2021-07-22T19:13:00Z" w:id="274">
                  <w:rPr/>
                </w:rPrChange>
              </w:rPr>
              <w:delText xml:space="preserve">attitudes towards statistics </w:delText>
            </w:r>
          </w:del>
        </w:ins>
        <w:ins w:author="Genschel, Ulrike [STAT]" w:date="2021-07-22T16:40:00Z" w:id="275">
          <w:del w:author="Ulrike Genschel" w:date="2021-07-22T19:09:00Z" w:id="276">
            <w:r w:rsidRPr="00794B70" w:rsidDel="00794B70" w:rsidR="00D418D9">
              <w:rPr>
                <w:color w:val="0070C0"/>
                <w:rPrChange w:author="Ulrike Genschel" w:date="2021-07-22T19:13:00Z" w:id="277">
                  <w:rPr/>
                </w:rPrChange>
              </w:rPr>
              <w:delText>and</w:delText>
            </w:r>
          </w:del>
        </w:ins>
        <w:ins w:author="Genschel, Ulrike [STAT]" w:date="2021-07-22T16:39:00Z" w:id="278">
          <w:del w:author="Ulrike Genschel" w:date="2021-07-22T19:09:00Z" w:id="279">
            <w:r w:rsidRPr="00794B70" w:rsidDel="00794B70" w:rsidR="00D418D9">
              <w:rPr>
                <w:color w:val="0070C0"/>
                <w:rPrChange w:author="Ulrike Genschel" w:date="2021-07-22T19:13:00Z" w:id="280">
                  <w:rPr/>
                </w:rPrChange>
              </w:rPr>
              <w:delText xml:space="preserve"> the overall class environment. Group work generates a lot of interactions and usually this </w:delText>
            </w:r>
          </w:del>
        </w:ins>
        <w:ins w:author="Genschel, Ulrike [STAT]" w:date="2021-07-22T16:40:00Z" w:id="281">
          <w:del w:author="Ulrike Genschel" w:date="2021-07-22T19:09:00Z" w:id="282">
            <w:r w:rsidRPr="00794B70" w:rsidDel="00794B70" w:rsidR="00D418D9">
              <w:rPr>
                <w:color w:val="0070C0"/>
                <w:rPrChange w:author="Ulrike Genschel" w:date="2021-07-22T19:13:00Z" w:id="283">
                  <w:rPr/>
                </w:rPrChange>
              </w:rPr>
              <w:delText>makes students feel more comfortable to reach out and ask for help</w:delText>
            </w:r>
          </w:del>
        </w:ins>
        <w:ins w:author="Genschel, Ulrike [STAT]" w:date="2021-07-22T16:35:00Z" w:id="284">
          <w:del w:author="Ulrike Genschel" w:date="2021-07-22T19:09:00Z" w:id="285">
            <w:r w:rsidRPr="00794B70" w:rsidDel="00794B70" w:rsidR="00D418D9">
              <w:rPr>
                <w:color w:val="0070C0"/>
                <w:rPrChange w:author="Ulrike Genschel" w:date="2021-07-22T19:13:00Z" w:id="286">
                  <w:rPr/>
                </w:rPrChange>
              </w:rPr>
              <w:delText xml:space="preserve">. </w:delText>
            </w:r>
          </w:del>
        </w:ins>
      </w:del>
    </w:p>
    <w:p w:rsidRPr="00794B70" w:rsidR="00794B70" w:rsidP="00A035A4" w:rsidRDefault="00794B70" w14:paraId="66DAE42F" w14:textId="28CEE4E5">
      <w:pPr>
        <w:rPr>
          <w:ins w:author="Ulrike Genschel" w:date="2021-07-22T19:12:00Z" w:id="287"/>
          <w:color w:val="0070C0"/>
          <w:rPrChange w:author="Ulrike Genschel" w:date="2021-07-22T19:13:00Z" w:id="288">
            <w:rPr>
              <w:ins w:author="Ulrike Genschel" w:date="2021-07-22T19:12:00Z" w:id="289"/>
              <w:i/>
              <w:iCs/>
            </w:rPr>
          </w:rPrChange>
        </w:rPr>
      </w:pPr>
      <w:ins w:author="Ulrike Genschel" w:date="2021-07-22T19:12:00Z" w:id="290">
        <w:r w:rsidRPr="00794B70">
          <w:rPr>
            <w:color w:val="0070C0"/>
            <w:rPrChange w:author="Ulrike Genschel" w:date="2021-07-22T19:13:00Z" w:id="291">
              <w:rPr/>
            </w:rPrChange>
          </w:rPr>
          <w:br/>
        </w:r>
        <w:r w:rsidRPr="00794B70">
          <w:rPr>
            <w:color w:val="0070C0"/>
            <w:rPrChange w:author="Ulrike Genschel" w:date="2021-07-22T19:13:00Z" w:id="291">
              <w:rPr/>
            </w:rPrChange>
          </w:rPr>
          <w:t xml:space="preserve">Do you know what is commonly done in instrument development? How important is it to have positively and negatively worded items for the same construct? Just a thought.  </w:t>
        </w:r>
      </w:ins>
    </w:p>
    <w:p w:rsidRPr="00AB2CE5" w:rsidR="00A035A4" w:rsidP="6FC3B1F1" w:rsidRDefault="00AB2CE5" w14:paraId="6623DCAD" w14:textId="07E7B28E" w14:noSpellErr="1">
      <w:pPr>
        <w:rPr>
          <w:color w:val="0070C0"/>
          <w:rPrChange w:author="Ulrike Genschel" w:date="2021-07-22T19:14:00Z" w:id="436646979">
            <w:rPr>
              <w:i w:val="1"/>
              <w:iCs w:val="1"/>
            </w:rPr>
          </w:rPrChange>
        </w:rPr>
      </w:pPr>
      <w:commentRangeStart w:id="161867135"/>
      <w:ins w:author="Ulrike Genschel" w:date="2021-07-22T19:14:00Z" w:id="606037769">
        <w:r w:rsidRPr="6FC3B1F1" w:rsidR="6FC3B1F1">
          <w:rPr>
            <w:color w:val="0070C0"/>
            <w:rPrChange w:author="Ulrike Genschel" w:date="2021-07-22T19:14:00Z" w:id="981460645">
              <w:rPr>
                <w:i w:val="1"/>
                <w:iCs w:val="1"/>
              </w:rPr>
            </w:rPrChange>
          </w:rPr>
          <w:t xml:space="preserve">Do you assume that the GSIs receiving this survey have taught statistics and have used group work at least once? </w:t>
        </w:r>
      </w:ins>
      <w:commentRangeEnd w:id="161867135"/>
      <w:r>
        <w:rPr>
          <w:rStyle w:val="CommentReference"/>
        </w:rPr>
        <w:commentReference w:id="161867135"/>
      </w:r>
      <w:ins w:author="Ulrike Genschel" w:date="2021-07-22T19:15:00Z" w:id="512983064">
        <w:r w:rsidRPr="6FC3B1F1" w:rsidR="6FC3B1F1">
          <w:rPr>
            <w:color w:val="0070C0"/>
          </w:rPr>
          <w:t xml:space="preserve">I am uncertain what answers you might get from someone who is interested in teaching or about to teach for the first time. </w:t>
        </w:r>
      </w:ins>
    </w:p>
    <w:p w:rsidR="00A035A4" w:rsidP="00A035A4" w:rsidRDefault="00A035A4" w14:paraId="08D5B9CF" w14:textId="77777777">
      <w:pPr>
        <w:rPr>
          <w:i/>
          <w:iCs/>
        </w:rPr>
      </w:pPr>
    </w:p>
    <w:p w:rsidR="00A035A4" w:rsidP="00A035A4" w:rsidRDefault="00A035A4" w14:paraId="0A45EF54" w14:textId="77777777">
      <w:pPr>
        <w:rPr>
          <w:i/>
          <w:iCs/>
        </w:rPr>
      </w:pPr>
    </w:p>
    <w:p w:rsidR="00A035A4" w:rsidP="00A035A4" w:rsidRDefault="00A035A4" w14:paraId="37FB14AD" w14:textId="77777777">
      <w:pPr>
        <w:rPr>
          <w:i/>
          <w:iCs/>
        </w:rPr>
      </w:pPr>
    </w:p>
    <w:p w:rsidR="00A035A4" w:rsidP="00A035A4" w:rsidRDefault="00A035A4" w14:paraId="3654FC4D" w14:textId="77777777">
      <w:pPr>
        <w:rPr>
          <w:i/>
          <w:iCs/>
        </w:rPr>
      </w:pPr>
    </w:p>
    <w:p w:rsidR="00A035A4" w:rsidP="00A035A4" w:rsidRDefault="00A035A4" w14:paraId="755FEC70" w14:textId="77777777">
      <w:pPr>
        <w:pStyle w:val="Title"/>
      </w:pPr>
      <w:r>
        <w:t>Part 2: Background Questions Review</w:t>
      </w:r>
    </w:p>
    <w:p w:rsidR="00A035A4" w:rsidP="00A035A4" w:rsidRDefault="00A035A4" w14:paraId="7BFE760D" w14:textId="77777777">
      <w:pPr>
        <w:pStyle w:val="Heading1"/>
      </w:pPr>
      <w:r w:rsidRPr="00ED629E">
        <w:t>Directions – Background Questions Review</w:t>
      </w:r>
    </w:p>
    <w:p w:rsidR="00A035A4" w:rsidP="00A035A4" w:rsidRDefault="00A035A4" w14:paraId="6C03CA2E" w14:textId="77777777">
      <w:r>
        <w:t>Background questions will be given at the beginning of the instrument to collect background data on each GSI filling out the survey. We ask you to please review these background questions and consider the following:</w:t>
      </w:r>
    </w:p>
    <w:p w:rsidR="00A035A4" w:rsidP="00A035A4" w:rsidRDefault="00A035A4" w14:paraId="6870317B" w14:textId="77777777">
      <w:pPr>
        <w:rPr>
          <w:i/>
          <w:iCs/>
        </w:rPr>
      </w:pPr>
      <w:r>
        <w:rPr>
          <w:i/>
          <w:iCs/>
        </w:rPr>
        <w:t>Feedback Questions</w:t>
      </w:r>
    </w:p>
    <w:p w:rsidR="00A035A4" w:rsidP="00A035A4" w:rsidRDefault="00A035A4" w14:paraId="332735BE" w14:textId="77777777">
      <w:pPr>
        <w:pStyle w:val="ListParagraph"/>
        <w:numPr>
          <w:ilvl w:val="0"/>
          <w:numId w:val="9"/>
        </w:numPr>
      </w:pPr>
      <w:r>
        <w:t>Are the background questions written clearly?</w:t>
      </w:r>
    </w:p>
    <w:p w:rsidR="00A035A4" w:rsidP="00A035A4" w:rsidRDefault="00A035A4" w14:paraId="02458FBF" w14:textId="77777777">
      <w:pPr>
        <w:pStyle w:val="ListParagraph"/>
        <w:numPr>
          <w:ilvl w:val="0"/>
          <w:numId w:val="9"/>
        </w:numPr>
      </w:pPr>
      <w:r>
        <w:t>Are the background questions appropriate for GSIs?</w:t>
      </w:r>
    </w:p>
    <w:p w:rsidR="00A035A4" w:rsidP="00A035A4" w:rsidRDefault="00A035A4" w14:paraId="41A83E12" w14:textId="77777777">
      <w:pPr>
        <w:pStyle w:val="ListParagraph"/>
        <w:numPr>
          <w:ilvl w:val="0"/>
          <w:numId w:val="9"/>
        </w:numPr>
      </w:pPr>
      <w:r>
        <w:lastRenderedPageBreak/>
        <w:t>Are GSIs unable to answer certain background questions?</w:t>
      </w:r>
    </w:p>
    <w:p w:rsidR="00A035A4" w:rsidP="00A035A4" w:rsidRDefault="00A035A4" w14:paraId="6E620E68" w14:textId="77777777">
      <w:pPr>
        <w:pStyle w:val="ListParagraph"/>
        <w:numPr>
          <w:ilvl w:val="0"/>
          <w:numId w:val="9"/>
        </w:numPr>
      </w:pPr>
      <w:r>
        <w:t>Are there any additional background questions you suggest we consider collecting data on?</w:t>
      </w:r>
    </w:p>
    <w:p w:rsidR="00A035A4" w:rsidP="00A035A4" w:rsidRDefault="00A035A4" w14:paraId="42CFA2C4" w14:textId="77777777">
      <w:pPr>
        <w:rPr>
          <w:i/>
          <w:iCs/>
        </w:rPr>
      </w:pPr>
    </w:p>
    <w:p w:rsidR="00A035A4" w:rsidP="00A035A4" w:rsidRDefault="00A035A4" w14:paraId="32A42420" w14:textId="77777777">
      <w:r>
        <w:t xml:space="preserve">Please write feedback in the </w:t>
      </w:r>
      <w:r>
        <w:rPr>
          <w:i/>
          <w:iCs/>
        </w:rPr>
        <w:t>Background Questions Feedback</w:t>
      </w:r>
      <w:r>
        <w:t xml:space="preserve"> area at the end of the background questions, or through inserted comments within the section.</w:t>
      </w:r>
    </w:p>
    <w:p w:rsidR="00A035A4" w:rsidP="00A035A4" w:rsidRDefault="00A035A4" w14:paraId="5E0AC12E" w14:textId="77777777">
      <w:pPr>
        <w:pStyle w:val="Heading2"/>
      </w:pPr>
      <w:r>
        <w:t>Background Questions</w:t>
      </w:r>
    </w:p>
    <w:p w:rsidRPr="006204DE" w:rsidR="00A035A4" w:rsidP="00A035A4" w:rsidRDefault="00A035A4" w14:paraId="5DA1EE95" w14:textId="77777777">
      <w:pPr>
        <w:pStyle w:val="CommentText"/>
        <w:numPr>
          <w:ilvl w:val="0"/>
          <w:numId w:val="10"/>
        </w:numPr>
        <w:rPr>
          <w:sz w:val="22"/>
          <w:szCs w:val="22"/>
        </w:rPr>
      </w:pPr>
      <w:r w:rsidRPr="006204DE">
        <w:rPr>
          <w:sz w:val="22"/>
          <w:szCs w:val="22"/>
        </w:rPr>
        <w:t>Are you currently a graduate student or within one year of graduation?</w:t>
      </w:r>
    </w:p>
    <w:p w:rsidRPr="006204DE" w:rsidR="00A035A4" w:rsidP="00A035A4" w:rsidRDefault="00A035A4" w14:paraId="284AA10C" w14:textId="77777777">
      <w:pPr>
        <w:pStyle w:val="CommentText"/>
        <w:numPr>
          <w:ilvl w:val="0"/>
          <w:numId w:val="10"/>
        </w:numPr>
        <w:rPr>
          <w:sz w:val="22"/>
          <w:szCs w:val="22"/>
        </w:rPr>
      </w:pPr>
      <w:r w:rsidRPr="006204DE">
        <w:rPr>
          <w:sz w:val="22"/>
          <w:szCs w:val="22"/>
        </w:rPr>
        <w:t>Please list the name of the university in which you are currently enrolled as a graduate student.</w:t>
      </w:r>
    </w:p>
    <w:p w:rsidRPr="006204DE" w:rsidR="00A035A4" w:rsidP="00A035A4" w:rsidRDefault="00A035A4" w14:paraId="521117CF" w14:textId="77777777">
      <w:pPr>
        <w:pStyle w:val="CommentText"/>
        <w:numPr>
          <w:ilvl w:val="0"/>
          <w:numId w:val="10"/>
        </w:numPr>
        <w:rPr>
          <w:sz w:val="22"/>
          <w:szCs w:val="22"/>
        </w:rPr>
      </w:pPr>
      <w:del w:author="Ulrike Genschel" w:date="2021-07-22T19:16:00Z" w:id="296">
        <w:r w:rsidRPr="006204DE" w:rsidDel="002A610F">
          <w:rPr>
            <w:sz w:val="22"/>
            <w:szCs w:val="22"/>
          </w:rPr>
          <w:delText xml:space="preserve"> </w:delText>
        </w:r>
      </w:del>
      <w:r w:rsidRPr="006204DE">
        <w:rPr>
          <w:sz w:val="22"/>
          <w:szCs w:val="22"/>
        </w:rPr>
        <w:t>Please list the name of the department in which you are currently enrolled as a graduate student.</w:t>
      </w:r>
    </w:p>
    <w:p w:rsidRPr="00152C42" w:rsidR="00A035A4" w:rsidP="00A035A4" w:rsidRDefault="00A035A4" w14:paraId="74CB40DB" w14:textId="77777777">
      <w:pPr>
        <w:pStyle w:val="CommentText"/>
        <w:numPr>
          <w:ilvl w:val="0"/>
          <w:numId w:val="10"/>
        </w:numPr>
        <w:rPr>
          <w:sz w:val="22"/>
          <w:szCs w:val="22"/>
        </w:rPr>
      </w:pPr>
      <w:r w:rsidRPr="00152C42">
        <w:rPr>
          <w:rFonts w:eastAsia="Times New Roman" w:cstheme="minorHAnsi"/>
          <w:sz w:val="22"/>
          <w:szCs w:val="22"/>
        </w:rPr>
        <w:t xml:space="preserve">What degree type you are currently pursuing? Ex. Doctorate in Statistics </w:t>
      </w:r>
    </w:p>
    <w:p w:rsidRPr="006204DE" w:rsidR="00A035A4" w:rsidP="00A035A4" w:rsidRDefault="00A035A4" w14:paraId="3483F789"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What is the subject you are getting your degree in? Ex. Statistics</w:t>
      </w:r>
    </w:p>
    <w:p w:rsidRPr="006204DE" w:rsidR="00A035A4" w:rsidP="00A035A4" w:rsidRDefault="00A035A4" w14:paraId="45BC24DA" w14:textId="77777777">
      <w:pPr>
        <w:pStyle w:val="ListParagraph"/>
        <w:shd w:val="clear" w:color="auto" w:fill="FFFFFF"/>
        <w:spacing w:after="0" w:line="240" w:lineRule="auto"/>
        <w:rPr>
          <w:rFonts w:eastAsia="Times New Roman" w:cstheme="minorHAnsi"/>
        </w:rPr>
      </w:pPr>
    </w:p>
    <w:p w:rsidRPr="006204DE" w:rsidR="00A035A4" w:rsidP="6FC3B1F1" w:rsidRDefault="00A035A4" w14:paraId="5DDE901E" w14:textId="0EB72799"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297"/>
      <w:commentRangeStart w:id="650629928"/>
      <w:del w:author="Ulrike Genschel" w:date="2021-07-22T19:17:00Z" w:id="773253905">
        <w:r w:rsidRPr="6FC3B1F1" w:rsidDel="6FC3B1F1">
          <w:rPr>
            <w:rFonts w:eastAsia="Times New Roman" w:cs="Calibri" w:cstheme="minorAscii"/>
            <w:color w:val="0070C0"/>
            <w:rPrChange w:author="Ulrike Genschel" w:date="2021-07-22T19:17:00Z" w:id="543016397">
              <w:rPr>
                <w:rFonts w:eastAsia="Times New Roman" w:cs="Calibri" w:cstheme="minorAscii"/>
              </w:rPr>
            </w:rPrChange>
          </w:rPr>
          <w:delText xml:space="preserve">How </w:delText>
        </w:r>
      </w:del>
      <w:ins w:author="Ulrike Genschel" w:date="2021-07-22T19:17:00Z" w:id="1938169899">
        <w:r w:rsidRPr="6FC3B1F1" w:rsidR="6FC3B1F1">
          <w:rPr>
            <w:rFonts w:eastAsia="Times New Roman" w:cs="Calibri" w:cstheme="minorAscii"/>
            <w:color w:val="0070C0"/>
            <w:rPrChange w:author="Ulrike Genschel" w:date="2021-07-22T19:17:00Z" w:id="1247226696">
              <w:rPr>
                <w:rFonts w:eastAsia="Times New Roman" w:cs="Calibri" w:cstheme="minorAscii"/>
              </w:rPr>
            </w:rPrChange>
          </w:rPr>
          <w:t>For h</w:t>
        </w:r>
        <w:r w:rsidRPr="6FC3B1F1" w:rsidR="6FC3B1F1">
          <w:rPr>
            <w:rFonts w:eastAsia="Times New Roman" w:cs="Calibri" w:cstheme="minorAscii"/>
          </w:rPr>
          <w:t xml:space="preserve">ow </w:t>
        </w:r>
      </w:ins>
      <w:r w:rsidRPr="6FC3B1F1" w:rsidR="6FC3B1F1">
        <w:rPr>
          <w:rFonts w:eastAsia="Times New Roman" w:cs="Calibri" w:cstheme="minorAscii"/>
        </w:rPr>
        <w:t xml:space="preserve">many </w:t>
      </w:r>
      <w:commentRangeEnd w:id="297"/>
      <w:r>
        <w:rPr>
          <w:rStyle w:val="CommentReference"/>
        </w:rPr>
        <w:commentReference w:id="297"/>
      </w:r>
      <w:commentRangeEnd w:id="650629928"/>
      <w:r>
        <w:rPr>
          <w:rStyle w:val="CommentReference"/>
        </w:rPr>
        <w:commentReference w:id="650629928"/>
      </w:r>
      <w:r w:rsidRPr="6FC3B1F1" w:rsidR="6FC3B1F1">
        <w:rPr>
          <w:rFonts w:eastAsia="Times New Roman" w:cs="Calibri" w:cstheme="minorAscii"/>
        </w:rPr>
        <w:t>years have you been a graduate student at your current institution? Round up (e.g., if you have completed 3.25 years, please enter 4).</w:t>
      </w:r>
    </w:p>
    <w:p w:rsidRPr="006204DE" w:rsidR="00A035A4" w:rsidP="00A035A4" w:rsidRDefault="00A035A4" w14:paraId="3E4BAF55" w14:textId="77777777">
      <w:pPr>
        <w:shd w:val="clear" w:color="auto" w:fill="FFFFFF"/>
        <w:spacing w:after="0" w:line="240" w:lineRule="auto"/>
        <w:rPr>
          <w:rFonts w:eastAsia="Times New Roman" w:cstheme="minorHAnsi"/>
        </w:rPr>
      </w:pPr>
    </w:p>
    <w:p w:rsidRPr="006204DE" w:rsidR="00A035A4" w:rsidP="6FC3B1F1" w:rsidRDefault="00A035A4" w14:paraId="789220F3" w14:textId="77777777" w14:noSpellErr="1">
      <w:pPr>
        <w:pStyle w:val="ListParagraph"/>
        <w:numPr>
          <w:ilvl w:val="0"/>
          <w:numId w:val="10"/>
        </w:numPr>
        <w:shd w:val="clear" w:color="auto" w:fill="FFFFFF" w:themeFill="background1"/>
        <w:spacing w:after="0" w:line="240" w:lineRule="auto"/>
        <w:rPr>
          <w:rFonts w:eastAsia="Times New Roman" w:cs="Calibri" w:cstheme="minorAscii"/>
        </w:rPr>
      </w:pPr>
      <w:r w:rsidRPr="6FC3B1F1" w:rsidR="6FC3B1F1">
        <w:rPr>
          <w:rFonts w:eastAsia="Times New Roman" w:cs="Calibri" w:cstheme="minorAscii"/>
        </w:rPr>
        <w:t xml:space="preserve">Are you currently </w:t>
      </w:r>
      <w:commentRangeStart w:id="302"/>
      <w:commentRangeStart w:id="1637578268"/>
      <w:r w:rsidRPr="6FC3B1F1" w:rsidR="6FC3B1F1">
        <w:rPr>
          <w:rFonts w:eastAsia="Times New Roman" w:cs="Calibri" w:cstheme="minorAscii"/>
        </w:rPr>
        <w:t>involved</w:t>
      </w:r>
      <w:commentRangeEnd w:id="302"/>
      <w:r>
        <w:rPr>
          <w:rStyle w:val="CommentReference"/>
        </w:rPr>
        <w:commentReference w:id="302"/>
      </w:r>
      <w:commentRangeEnd w:id="1637578268"/>
      <w:r>
        <w:rPr>
          <w:rStyle w:val="CommentReference"/>
        </w:rPr>
        <w:commentReference w:id="1637578268"/>
      </w:r>
      <w:r w:rsidRPr="6FC3B1F1" w:rsidR="6FC3B1F1">
        <w:rPr>
          <w:rFonts w:eastAsia="Times New Roman" w:cs="Calibri" w:cstheme="minorAscii"/>
        </w:rPr>
        <w:t xml:space="preserve"> in teaching a statistics course, or leading a statistics recitation/discussion section?</w:t>
      </w:r>
    </w:p>
    <w:p w:rsidRPr="006204DE" w:rsidR="00A035A4" w:rsidP="00A035A4" w:rsidRDefault="00A035A4" w14:paraId="1906F8A6" w14:textId="77777777">
      <w:pPr>
        <w:shd w:val="clear" w:color="auto" w:fill="FFFFFF"/>
        <w:spacing w:after="0" w:line="240" w:lineRule="auto"/>
        <w:rPr>
          <w:rFonts w:eastAsia="Times New Roman" w:cstheme="minorHAnsi"/>
        </w:rPr>
      </w:pPr>
    </w:p>
    <w:p w:rsidRPr="006204DE" w:rsidR="00A035A4" w:rsidP="00A035A4" w:rsidRDefault="00A035A4" w14:paraId="3B7DC136"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Prior to becoming a graduate student at your current institution, did you have experience teaching as an instructor or recitation/discussion leader?</w:t>
      </w:r>
    </w:p>
    <w:p w:rsidRPr="006204DE" w:rsidR="00A035A4" w:rsidP="00A035A4" w:rsidRDefault="00A035A4" w14:paraId="626A0457" w14:textId="77777777">
      <w:pPr>
        <w:shd w:val="clear" w:color="auto" w:fill="FFFFFF"/>
        <w:spacing w:after="0" w:line="240" w:lineRule="auto"/>
        <w:rPr>
          <w:rFonts w:eastAsia="Times New Roman" w:cstheme="minorHAnsi"/>
        </w:rPr>
      </w:pPr>
    </w:p>
    <w:p w:rsidRPr="006204DE" w:rsidR="00A035A4" w:rsidP="6FC3B1F1" w:rsidRDefault="00A035A4" w14:paraId="183561A3" w14:textId="63349CF1"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303"/>
      <w:commentRangeStart w:id="756627855"/>
      <w:del w:author="Ulrike Genschel" w:date="2021-07-22T19:20:00Z" w:id="1632916813">
        <w:r w:rsidRPr="6FC3B1F1" w:rsidDel="6FC3B1F1">
          <w:rPr>
            <w:rFonts w:eastAsia="Times New Roman" w:cs="Calibri" w:cstheme="minorAscii"/>
            <w:color w:val="0070C0"/>
            <w:rPrChange w:author="Ulrike Genschel" w:date="2021-07-22T19:20:00Z" w:id="565472568">
              <w:rPr>
                <w:rFonts w:eastAsia="Times New Roman" w:cs="Calibri" w:cstheme="minorAscii"/>
              </w:rPr>
            </w:rPrChange>
          </w:rPr>
          <w:delText xml:space="preserve">How </w:delText>
        </w:r>
      </w:del>
      <w:ins w:author="Ulrike Genschel" w:date="2021-07-22T19:20:00Z" w:id="1342398791">
        <w:r w:rsidRPr="6FC3B1F1" w:rsidR="6FC3B1F1">
          <w:rPr>
            <w:rFonts w:eastAsia="Times New Roman" w:cs="Calibri" w:cstheme="minorAscii"/>
            <w:color w:val="0070C0"/>
            <w:rPrChange w:author="Ulrike Genschel" w:date="2021-07-22T19:20:00Z" w:id="1275790301">
              <w:rPr>
                <w:rFonts w:eastAsia="Times New Roman" w:cs="Calibri" w:cstheme="minorAscii"/>
              </w:rPr>
            </w:rPrChange>
          </w:rPr>
          <w:t>In h</w:t>
        </w:r>
        <w:r w:rsidRPr="6FC3B1F1" w:rsidR="6FC3B1F1">
          <w:rPr>
            <w:rFonts w:eastAsia="Times New Roman" w:cs="Calibri" w:cstheme="minorAscii"/>
          </w:rPr>
          <w:t xml:space="preserve">ow </w:t>
        </w:r>
      </w:ins>
      <w:commentRangeEnd w:id="303"/>
      <w:r>
        <w:rPr>
          <w:rStyle w:val="CommentReference"/>
        </w:rPr>
        <w:commentReference w:id="303"/>
      </w:r>
      <w:commentRangeEnd w:id="756627855"/>
      <w:r>
        <w:rPr>
          <w:rStyle w:val="CommentReference"/>
        </w:rPr>
        <w:commentReference w:id="756627855"/>
      </w:r>
      <w:r w:rsidRPr="6FC3B1F1" w:rsidR="6FC3B1F1">
        <w:rPr>
          <w:rFonts w:eastAsia="Times New Roman" w:cs="Calibri" w:cstheme="minorAscii"/>
        </w:rPr>
        <w:t>many</w:t>
      </w:r>
      <w:r w:rsidRPr="6FC3B1F1" w:rsidR="6FC3B1F1">
        <w:rPr>
          <w:rFonts w:eastAsia="Times New Roman" w:cs="Calibri" w:cstheme="minorAscii"/>
        </w:rPr>
        <w:t xml:space="preserve"> college terms </w:t>
      </w:r>
      <w:del w:author="Ulrike Genschel" w:date="2021-07-22T19:19:00Z" w:id="1563326549">
        <w:r w:rsidRPr="6FC3B1F1" w:rsidDel="6FC3B1F1">
          <w:rPr>
            <w:rFonts w:eastAsia="Times New Roman" w:cs="Calibri" w:cstheme="minorAscii"/>
            <w:color w:val="0070C0"/>
            <w:rPrChange w:author="Ulrike Genschel" w:date="2021-07-22T19:19:00Z" w:id="1767854169">
              <w:rPr>
                <w:rFonts w:eastAsia="Times New Roman" w:cs="Calibri" w:cstheme="minorAscii"/>
              </w:rPr>
            </w:rPrChange>
          </w:rPr>
          <w:delText>you have</w:delText>
        </w:r>
      </w:del>
      <w:ins w:author="Ulrike Genschel" w:date="2021-07-22T19:19:00Z" w:id="1280869537">
        <w:r w:rsidRPr="6FC3B1F1" w:rsidR="6FC3B1F1">
          <w:rPr>
            <w:rFonts w:eastAsia="Times New Roman" w:cs="Calibri" w:cstheme="minorAscii"/>
            <w:color w:val="0070C0"/>
            <w:rPrChange w:author="Ulrike Genschel" w:date="2021-07-22T19:19:00Z" w:id="1404208165">
              <w:rPr>
                <w:rFonts w:eastAsia="Times New Roman" w:cs="Calibri" w:cstheme="minorAscii"/>
              </w:rPr>
            </w:rPrChange>
          </w:rPr>
          <w:t>have you</w:t>
        </w:r>
      </w:ins>
      <w:r w:rsidRPr="6FC3B1F1" w:rsidR="6FC3B1F1">
        <w:rPr>
          <w:rFonts w:eastAsia="Times New Roman" w:cs="Calibri" w:cstheme="minorAscii"/>
        </w:rPr>
        <w:t xml:space="preserve"> taught a statistics course or led a statistics recitation/</w:t>
      </w:r>
      <w:r w:rsidR="6FC3B1F1">
        <w:rPr/>
        <w:t>discussion</w:t>
      </w:r>
      <w:r w:rsidRPr="6FC3B1F1" w:rsidR="6FC3B1F1">
        <w:rPr>
          <w:rFonts w:eastAsia="Times New Roman" w:cs="Calibri" w:cstheme="minorAscii"/>
        </w:rPr>
        <w:t xml:space="preserve"> section before being enrolled as a graduate student at your current institution</w:t>
      </w:r>
      <w:r w:rsidRPr="6FC3B1F1" w:rsidR="6FC3B1F1">
        <w:rPr>
          <w:rFonts w:eastAsia="Times New Roman" w:cs="Calibri" w:cstheme="minorAscii"/>
        </w:rPr>
        <w:t>?</w:t>
      </w:r>
      <w:r w:rsidRPr="6FC3B1F1" w:rsidR="6FC3B1F1">
        <w:rPr>
          <w:rFonts w:eastAsia="Times New Roman" w:cs="Calibri" w:cstheme="minorAscii"/>
        </w:rPr>
        <w:t xml:space="preserve"> Ex. 2 Semesters; 3 Quarters</w:t>
      </w:r>
    </w:p>
    <w:p w:rsidRPr="006204DE" w:rsidR="00A035A4" w:rsidP="00A035A4" w:rsidRDefault="00A035A4" w14:paraId="52EF707F" w14:textId="77777777">
      <w:pPr>
        <w:shd w:val="clear" w:color="auto" w:fill="FFFFFF"/>
        <w:spacing w:after="0" w:line="240" w:lineRule="auto"/>
        <w:rPr>
          <w:rFonts w:eastAsia="Times New Roman" w:cstheme="minorHAnsi"/>
        </w:rPr>
      </w:pPr>
    </w:p>
    <w:p w:rsidRPr="006204DE" w:rsidR="00A035A4" w:rsidP="00A035A4" w:rsidRDefault="00A035A4" w14:paraId="46BBA083" w14:textId="77777777">
      <w:pPr>
        <w:pStyle w:val="ListParagraph"/>
        <w:numPr>
          <w:ilvl w:val="0"/>
          <w:numId w:val="10"/>
        </w:numPr>
        <w:shd w:val="clear" w:color="auto" w:fill="FFFFFF"/>
        <w:spacing w:after="0" w:line="240" w:lineRule="auto"/>
        <w:rPr>
          <w:rFonts w:eastAsia="Times New Roman" w:cstheme="minorHAnsi"/>
        </w:rPr>
      </w:pPr>
      <w:commentRangeStart w:id="313"/>
      <w:r>
        <w:rPr>
          <w:rFonts w:eastAsia="Times New Roman" w:cstheme="minorHAnsi"/>
        </w:rPr>
        <w:t>How</w:t>
      </w:r>
      <w:commentRangeEnd w:id="313"/>
      <w:r w:rsidR="00D44580">
        <w:rPr>
          <w:rStyle w:val="CommentReference"/>
        </w:rPr>
        <w:commentReference w:id="313"/>
      </w:r>
      <w:r>
        <w:rPr>
          <w:rFonts w:eastAsia="Times New Roman" w:cstheme="minorHAnsi"/>
        </w:rPr>
        <w:t xml:space="preserve"> many</w:t>
      </w:r>
      <w:r w:rsidRPr="006204DE">
        <w:rPr>
          <w:rFonts w:eastAsia="Times New Roman" w:cstheme="minorHAnsi"/>
        </w:rPr>
        <w:t xml:space="preserve"> terms you have taught a statistics course or led a statistics recitation/discussion section while being enrolled as a graduate student at your current institution</w:t>
      </w:r>
      <w:r>
        <w:rPr>
          <w:rFonts w:eastAsia="Times New Roman" w:cstheme="minorHAnsi"/>
        </w:rPr>
        <w:t>?</w:t>
      </w:r>
      <w:r w:rsidRPr="006204DE">
        <w:rPr>
          <w:rFonts w:eastAsia="Times New Roman" w:cstheme="minorHAnsi"/>
        </w:rPr>
        <w:t xml:space="preserve"> </w:t>
      </w:r>
      <w:r w:rsidRPr="006204DE">
        <w:t>If you are currently teaching a statistics course or leading a statistics recitation/discussion section this term, please include that in your count</w:t>
      </w:r>
    </w:p>
    <w:p w:rsidRPr="006204DE" w:rsidR="00A035A4" w:rsidP="00A035A4" w:rsidRDefault="00A035A4" w14:paraId="27099C68" w14:textId="77777777">
      <w:pPr>
        <w:shd w:val="clear" w:color="auto" w:fill="FFFFFF"/>
        <w:spacing w:after="0" w:line="240" w:lineRule="auto"/>
        <w:rPr>
          <w:rFonts w:eastAsia="Times New Roman" w:cstheme="minorHAnsi"/>
        </w:rPr>
      </w:pPr>
    </w:p>
    <w:p w:rsidRPr="006204DE" w:rsidR="00A035A4" w:rsidP="6FC3B1F1" w:rsidRDefault="00A035A4" w14:paraId="36C1FAF4" w14:textId="77777777"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314"/>
      <w:commentRangeStart w:id="1619896602"/>
      <w:r w:rsidRPr="6FC3B1F1" w:rsidR="6FC3B1F1">
        <w:rPr>
          <w:rFonts w:eastAsia="Times New Roman" w:cs="Calibri" w:cstheme="minorAscii"/>
        </w:rPr>
        <w:t xml:space="preserve">List all statistics </w:t>
      </w:r>
      <w:commentRangeEnd w:id="314"/>
      <w:r>
        <w:rPr>
          <w:rStyle w:val="CommentReference"/>
        </w:rPr>
        <w:commentReference w:id="314"/>
      </w:r>
      <w:commentRangeEnd w:id="1619896602"/>
      <w:r>
        <w:rPr>
          <w:rStyle w:val="CommentReference"/>
        </w:rPr>
        <w:commentReference w:id="1619896602"/>
      </w:r>
      <w:r w:rsidRPr="6FC3B1F1" w:rsidR="6FC3B1F1">
        <w:rPr>
          <w:rFonts w:eastAsia="Times New Roman" w:cs="Calibri" w:cstheme="minorAscii"/>
        </w:rPr>
        <w:t>courses and statistics recitation/discussion sections you have taught and indicate how many times you have taught each course or section.</w:t>
      </w:r>
    </w:p>
    <w:p w:rsidRPr="006204DE" w:rsidR="00A035A4" w:rsidP="00A035A4" w:rsidRDefault="00A035A4" w14:paraId="4AC52CD2" w14:textId="77777777">
      <w:pPr>
        <w:shd w:val="clear" w:color="auto" w:fill="FFFFFF"/>
        <w:spacing w:after="0" w:line="240" w:lineRule="auto"/>
        <w:rPr>
          <w:rFonts w:eastAsia="Times New Roman" w:cstheme="minorHAnsi"/>
        </w:rPr>
      </w:pPr>
    </w:p>
    <w:p w:rsidRPr="006204DE" w:rsidR="00A035A4" w:rsidP="6FC3B1F1" w:rsidRDefault="00A035A4" w14:paraId="09554763" w14:textId="77777777" w14:noSpellErr="1">
      <w:pPr>
        <w:pStyle w:val="ListParagraph"/>
        <w:numPr>
          <w:ilvl w:val="0"/>
          <w:numId w:val="10"/>
        </w:numPr>
        <w:shd w:val="clear" w:color="auto" w:fill="FFFFFF" w:themeFill="background1"/>
        <w:spacing w:after="0" w:line="240" w:lineRule="auto"/>
        <w:rPr>
          <w:rFonts w:eastAsia="Times New Roman" w:cs="Calibri" w:cstheme="minorAscii"/>
        </w:rPr>
      </w:pPr>
      <w:r w:rsidRPr="6FC3B1F1" w:rsidR="6FC3B1F1">
        <w:rPr>
          <w:rFonts w:eastAsia="Times New Roman" w:cs="Calibri" w:cstheme="minorAscii"/>
        </w:rPr>
        <w:t xml:space="preserve">Do you engage in conversations about teaching with other peers? If so, how often and </w:t>
      </w:r>
      <w:commentRangeStart w:id="315"/>
      <w:commentRangeStart w:id="547741403"/>
      <w:r w:rsidRPr="6FC3B1F1" w:rsidR="6FC3B1F1">
        <w:rPr>
          <w:rFonts w:eastAsia="Times New Roman" w:cs="Calibri" w:cstheme="minorAscii"/>
        </w:rPr>
        <w:t>what about</w:t>
      </w:r>
      <w:commentRangeEnd w:id="315"/>
      <w:r>
        <w:rPr>
          <w:rStyle w:val="CommentReference"/>
        </w:rPr>
        <w:commentReference w:id="315"/>
      </w:r>
      <w:commentRangeEnd w:id="547741403"/>
      <w:r>
        <w:rPr>
          <w:rStyle w:val="CommentReference"/>
        </w:rPr>
        <w:commentReference w:id="547741403"/>
      </w:r>
      <w:r w:rsidRPr="6FC3B1F1" w:rsidR="6FC3B1F1">
        <w:rPr>
          <w:rFonts w:eastAsia="Times New Roman" w:cs="Calibri" w:cstheme="minorAscii"/>
        </w:rPr>
        <w:t>?</w:t>
      </w:r>
    </w:p>
    <w:p w:rsidRPr="006204DE" w:rsidR="00A035A4" w:rsidP="00A035A4" w:rsidRDefault="00A035A4" w14:paraId="27A0654D" w14:textId="77777777">
      <w:pPr>
        <w:shd w:val="clear" w:color="auto" w:fill="FFFFFF"/>
        <w:spacing w:after="0" w:line="240" w:lineRule="auto"/>
        <w:rPr>
          <w:rFonts w:eastAsia="Times New Roman" w:cstheme="minorHAnsi"/>
        </w:rPr>
      </w:pPr>
    </w:p>
    <w:p w:rsidRPr="006204DE" w:rsidR="00A035A4" w:rsidP="6FC3B1F1" w:rsidRDefault="00A035A4" w14:paraId="4F5B07A0" w14:textId="77777777"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316"/>
      <w:commentRangeStart w:id="814915971"/>
      <w:r w:rsidR="6FC3B1F1">
        <w:rPr/>
        <w:t>Describe</w:t>
      </w:r>
      <w:commentRangeEnd w:id="316"/>
      <w:r>
        <w:rPr>
          <w:rStyle w:val="CommentReference"/>
        </w:rPr>
        <w:commentReference w:id="316"/>
      </w:r>
      <w:commentRangeEnd w:id="814915971"/>
      <w:r>
        <w:rPr>
          <w:rStyle w:val="CommentReference"/>
        </w:rPr>
        <w:commentReference w:id="814915971"/>
      </w:r>
      <w:r w:rsidR="6FC3B1F1">
        <w:rPr/>
        <w:t xml:space="preserve"> the classroom that you currently teach in. In other words, describe the arrangement of desks/tables, the technology available, Etc.</w:t>
      </w:r>
    </w:p>
    <w:p w:rsidRPr="006204DE" w:rsidR="00A035A4" w:rsidP="00A035A4" w:rsidRDefault="00A035A4" w14:paraId="724057FE" w14:textId="77777777">
      <w:pPr>
        <w:shd w:val="clear" w:color="auto" w:fill="FFFFFF"/>
        <w:spacing w:after="0" w:line="240" w:lineRule="auto"/>
        <w:rPr>
          <w:rFonts w:eastAsia="Times New Roman" w:cstheme="minorHAnsi"/>
        </w:rPr>
      </w:pPr>
    </w:p>
    <w:p w:rsidRPr="006204DE" w:rsidR="00A035A4" w:rsidP="00A035A4" w:rsidRDefault="00A035A4" w14:paraId="297CA76E" w14:textId="7BE154C9">
      <w:pPr>
        <w:pStyle w:val="ListParagraph"/>
        <w:numPr>
          <w:ilvl w:val="0"/>
          <w:numId w:val="10"/>
        </w:numPr>
        <w:shd w:val="clear" w:color="auto" w:fill="FFFFFF"/>
        <w:spacing w:after="0" w:line="240" w:lineRule="auto"/>
        <w:rPr>
          <w:rFonts w:eastAsia="Times New Roman" w:cstheme="minorHAnsi"/>
        </w:rPr>
      </w:pPr>
      <w:r w:rsidRPr="006204DE">
        <w:t xml:space="preserve">Does your department offer a training program </w:t>
      </w:r>
      <w:ins w:author="Ulrike Genschel" w:date="2021-07-22T19:27:00Z" w:id="317">
        <w:r w:rsidRPr="00CF3A4D" w:rsidR="00CF3A4D">
          <w:rPr>
            <w:color w:val="0070C0"/>
            <w:rPrChange w:author="Ulrike Genschel" w:date="2021-07-22T19:27:00Z" w:id="318">
              <w:rPr/>
            </w:rPrChange>
          </w:rPr>
          <w:t xml:space="preserve">on teaching </w:t>
        </w:r>
        <w:r w:rsidR="00CF3A4D">
          <w:rPr>
            <w:color w:val="0070C0"/>
          </w:rPr>
          <w:t xml:space="preserve">statistics to </w:t>
        </w:r>
        <w:r w:rsidRPr="00CF3A4D" w:rsidR="00CF3A4D">
          <w:rPr>
            <w:color w:val="0070C0"/>
            <w:rPrChange w:author="Ulrike Genschel" w:date="2021-07-22T19:27:00Z" w:id="319">
              <w:rPr/>
            </w:rPrChange>
          </w:rPr>
          <w:t>undergraduate students</w:t>
        </w:r>
        <w:r w:rsidR="00CF3A4D">
          <w:t xml:space="preserve"> </w:t>
        </w:r>
      </w:ins>
      <w:r w:rsidRPr="006204DE">
        <w:t>for new graduate students?</w:t>
      </w:r>
    </w:p>
    <w:p w:rsidRPr="006204DE" w:rsidR="00A035A4" w:rsidP="00A035A4" w:rsidRDefault="00A035A4" w14:paraId="2E30000D" w14:textId="77777777">
      <w:pPr>
        <w:shd w:val="clear" w:color="auto" w:fill="FFFFFF"/>
        <w:spacing w:after="0" w:line="240" w:lineRule="auto"/>
        <w:rPr>
          <w:rFonts w:eastAsia="Times New Roman" w:cstheme="minorHAnsi"/>
        </w:rPr>
      </w:pPr>
    </w:p>
    <w:p w:rsidRPr="006204DE" w:rsidR="00A035A4" w:rsidP="00A035A4" w:rsidRDefault="00A035A4" w14:paraId="027ECB71" w14:textId="77777777">
      <w:pPr>
        <w:pStyle w:val="ListParagraph"/>
        <w:numPr>
          <w:ilvl w:val="0"/>
          <w:numId w:val="10"/>
        </w:numPr>
        <w:shd w:val="clear" w:color="auto" w:fill="FFFFFF"/>
        <w:spacing w:after="0" w:line="240" w:lineRule="auto"/>
        <w:rPr>
          <w:rFonts w:eastAsia="Times New Roman" w:cstheme="minorHAnsi"/>
        </w:rPr>
      </w:pPr>
      <w:r w:rsidRPr="006204DE">
        <w:lastRenderedPageBreak/>
        <w:t>What kind of support does your department provide graduate student instructors?</w:t>
      </w:r>
    </w:p>
    <w:p w:rsidRPr="006204DE" w:rsidR="00A035A4" w:rsidP="00A035A4" w:rsidRDefault="00A035A4" w14:paraId="554F63EC" w14:textId="77777777">
      <w:pPr>
        <w:pStyle w:val="ListParagraph"/>
        <w:shd w:val="clear" w:color="auto" w:fill="FFFFFF"/>
        <w:spacing w:after="0" w:line="240" w:lineRule="auto"/>
        <w:rPr>
          <w:rFonts w:eastAsia="Times New Roman" w:cstheme="minorHAnsi"/>
        </w:rPr>
      </w:pPr>
    </w:p>
    <w:p w:rsidRPr="00DF3A32" w:rsidR="00A035A4" w:rsidP="00A035A4" w:rsidRDefault="00A035A4" w14:paraId="61B94594" w14:textId="77777777">
      <w:pPr>
        <w:pStyle w:val="ListParagraph"/>
        <w:numPr>
          <w:ilvl w:val="0"/>
          <w:numId w:val="10"/>
        </w:numPr>
        <w:shd w:val="clear" w:color="auto" w:fill="FFFFFF"/>
        <w:spacing w:after="0" w:line="240" w:lineRule="auto"/>
        <w:rPr>
          <w:rFonts w:eastAsia="Times New Roman" w:cstheme="minorHAnsi"/>
        </w:rPr>
      </w:pPr>
      <w:r w:rsidRPr="006204DE">
        <w:rPr>
          <w:rFonts w:cstheme="minorHAnsi"/>
          <w:shd w:val="clear" w:color="auto" w:fill="FFFFFF"/>
        </w:rPr>
        <w:t xml:space="preserve">Please read the following definition of using technology in your classroom: </w:t>
      </w:r>
    </w:p>
    <w:p w:rsidRPr="00DF3A32" w:rsidR="00A035A4" w:rsidP="00A035A4" w:rsidRDefault="00A035A4" w14:paraId="1BAF1E60" w14:textId="77777777">
      <w:pPr>
        <w:pStyle w:val="ListParagraph"/>
        <w:rPr>
          <w:rFonts w:eastAsia="Times New Roman" w:cstheme="minorHAnsi"/>
        </w:rPr>
      </w:pPr>
    </w:p>
    <w:p w:rsidR="00A035A4" w:rsidP="00A035A4" w:rsidRDefault="00A035A4" w14:paraId="282D1A06" w14:textId="77777777">
      <w:pPr>
        <w:ind w:left="360"/>
      </w:pPr>
      <w:r>
        <w:t>Technology refers to t</w:t>
      </w:r>
      <w:r w:rsidRPr="00E25760">
        <w:t>echnological tools that assist in the analysis of data, communication</w:t>
      </w:r>
      <w:r>
        <w:t xml:space="preserve"> of ideas</w:t>
      </w:r>
      <w:r w:rsidRPr="00E25760">
        <w:t xml:space="preserve">, </w:t>
      </w:r>
      <w:r>
        <w:t xml:space="preserve">and </w:t>
      </w:r>
      <w:r w:rsidRPr="00E25760">
        <w:t>development</w:t>
      </w:r>
      <w:r>
        <w:t xml:space="preserve"> of student understanding</w:t>
      </w:r>
      <w:r w:rsidRPr="00E25760">
        <w:t xml:space="preserve">. </w:t>
      </w:r>
    </w:p>
    <w:p w:rsidRPr="005928FD" w:rsidR="00A035A4" w:rsidP="00A035A4" w:rsidRDefault="00A035A4" w14:paraId="654C2727" w14:textId="77777777">
      <w:pPr>
        <w:ind w:left="360"/>
      </w:pPr>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Pr="00306C66" w:rsidR="00A035A4" w:rsidP="00A035A4" w:rsidRDefault="00A035A4" w14:paraId="3586EE3E" w14:textId="77777777">
      <w:pPr>
        <w:shd w:val="clear" w:color="auto" w:fill="FFFFFF"/>
        <w:spacing w:after="0" w:line="240" w:lineRule="auto"/>
        <w:rPr>
          <w:rFonts w:cstheme="minorHAnsi"/>
          <w:shd w:val="clear" w:color="auto" w:fill="FFFFFF"/>
        </w:rPr>
      </w:pPr>
    </w:p>
    <w:p w:rsidRPr="00A41CFD" w:rsidR="00A035A4" w:rsidP="00A035A4" w:rsidRDefault="00A035A4" w14:paraId="146E89A8" w14:textId="77777777">
      <w:pPr>
        <w:shd w:val="clear" w:color="auto" w:fill="FFFFFF"/>
        <w:spacing w:after="0" w:line="240" w:lineRule="auto"/>
        <w:ind w:left="360"/>
        <w:rPr>
          <w:rFonts w:cstheme="minorHAnsi"/>
          <w:shd w:val="clear" w:color="auto" w:fill="FFFFFF"/>
        </w:rPr>
      </w:pPr>
      <w:r w:rsidRPr="00A41CFD">
        <w:rPr>
          <w:rFonts w:cstheme="minorHAnsi"/>
          <w:shd w:val="clear" w:color="auto" w:fill="FFFFFF"/>
        </w:rPr>
        <w:t>Based on this definition, describe how you use technology when teaching statistics. If you do not use technology when teaching statistics, please write “N/A.”</w:t>
      </w:r>
    </w:p>
    <w:p w:rsidR="00A035A4" w:rsidP="00A035A4" w:rsidRDefault="00A035A4" w14:paraId="6FA3B04B" w14:textId="77777777">
      <w:pPr>
        <w:pStyle w:val="ListParagraph"/>
        <w:shd w:val="clear" w:color="auto" w:fill="FFFFFF"/>
        <w:spacing w:after="0" w:line="240" w:lineRule="auto"/>
        <w:rPr>
          <w:rFonts w:cstheme="minorHAnsi"/>
          <w:shd w:val="clear" w:color="auto" w:fill="FFFFFF"/>
        </w:rPr>
      </w:pPr>
    </w:p>
    <w:p w:rsidRPr="002D4DDB" w:rsidR="00A035A4" w:rsidP="00A035A4" w:rsidRDefault="00A035A4" w14:paraId="75AF2B46" w14:textId="77777777">
      <w:pPr>
        <w:pStyle w:val="ListParagraph"/>
        <w:numPr>
          <w:ilvl w:val="0"/>
          <w:numId w:val="1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rsidRPr="002D4DDB" w:rsidR="00A035A4" w:rsidP="00A035A4" w:rsidRDefault="00A035A4" w14:paraId="5C1C0A59" w14:textId="77777777">
      <w:pPr>
        <w:pStyle w:val="ListParagraph"/>
        <w:shd w:val="clear" w:color="auto" w:fill="FFFFFF"/>
        <w:spacing w:after="0" w:line="240" w:lineRule="auto"/>
        <w:rPr>
          <w:rFonts w:cstheme="minorHAnsi"/>
          <w:shd w:val="clear" w:color="auto" w:fill="FFFFFF"/>
        </w:rPr>
      </w:pPr>
    </w:p>
    <w:p w:rsidR="00A035A4" w:rsidP="00A035A4" w:rsidRDefault="00A035A4" w14:paraId="3AC5E428" w14:textId="77777777">
      <w:pPr>
        <w:ind w:left="360"/>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A035A4" w:rsidP="00A035A4" w:rsidRDefault="00A035A4" w14:paraId="54CE949E" w14:textId="77777777">
      <w:pPr>
        <w:ind w:left="360"/>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Pr="002D4DDB" w:rsidR="00A035A4" w:rsidP="00A035A4" w:rsidRDefault="00A035A4" w14:paraId="1428532F" w14:textId="77777777">
      <w:pPr>
        <w:pStyle w:val="ListParagraph"/>
        <w:shd w:val="clear" w:color="auto" w:fill="FFFFFF"/>
        <w:spacing w:after="0" w:line="240" w:lineRule="auto"/>
        <w:rPr>
          <w:rFonts w:cstheme="minorHAnsi"/>
          <w:shd w:val="clear" w:color="auto" w:fill="FFFFFF"/>
        </w:rPr>
      </w:pPr>
    </w:p>
    <w:p w:rsidRPr="004A0BF6" w:rsidR="00A035A4" w:rsidP="00A035A4" w:rsidRDefault="00A035A4" w14:paraId="6A0BE71F" w14:textId="77777777">
      <w:pPr>
        <w:shd w:val="clear" w:color="auto" w:fill="FFFFFF"/>
        <w:spacing w:after="0" w:line="240" w:lineRule="auto"/>
        <w:ind w:firstLine="360"/>
        <w:rPr>
          <w:rFonts w:eastAsia="Times New Roman" w:cstheme="minorHAnsi"/>
          <w:color w:val="222222"/>
        </w:rPr>
      </w:pPr>
      <w:r w:rsidRPr="004A0BF6">
        <w:rPr>
          <w:rFonts w:cstheme="minorHAnsi"/>
          <w:shd w:val="clear" w:color="auto" w:fill="FFFFFF"/>
        </w:rPr>
        <w:t xml:space="preserve">Based on this definition, describe how you use </w:t>
      </w:r>
      <w:r w:rsidRPr="004A0BF6">
        <w:rPr>
          <w:rStyle w:val="highlight"/>
          <w:rFonts w:cstheme="minorHAnsi"/>
          <w:shd w:val="clear" w:color="auto" w:fill="FFFFFF"/>
        </w:rPr>
        <w:t>group work</w:t>
      </w:r>
      <w:r w:rsidRPr="004A0BF6">
        <w:rPr>
          <w:rFonts w:cstheme="minorHAnsi"/>
          <w:shd w:val="clear" w:color="auto" w:fill="FFFFFF"/>
        </w:rPr>
        <w:t xml:space="preserve"> when teaching statistics.</w:t>
      </w:r>
    </w:p>
    <w:p w:rsidR="00A035A4" w:rsidP="00A035A4" w:rsidRDefault="00A035A4" w14:paraId="65AE812D" w14:textId="77777777"/>
    <w:p w:rsidRPr="00B831A1" w:rsidR="00A035A4" w:rsidP="6FC3B1F1" w:rsidRDefault="00A035A4" w14:paraId="729E9148" w14:textId="6FF1AB7D" w14:noSpellErr="1">
      <w:pPr>
        <w:ind w:firstLine="360"/>
        <w:rPr>
          <w:color w:val="0070C0"/>
          <w:rPrChange w:author="Ulrike Genschel" w:date="2021-07-22T19:29:00Z" w:id="1193234720">
            <w:rPr>
              <w:i w:val="1"/>
              <w:iCs w:val="1"/>
            </w:rPr>
          </w:rPrChange>
        </w:rPr>
      </w:pPr>
      <w:r w:rsidRPr="6FC3B1F1" w:rsidR="6FC3B1F1">
        <w:rPr>
          <w:i w:val="1"/>
          <w:iCs w:val="1"/>
        </w:rPr>
        <w:t xml:space="preserve">Background Question Feedback </w:t>
      </w:r>
      <w:r>
        <w:br/>
      </w:r>
      <w:ins w:author="Ulrike Genschel" w:date="2021-07-22T19:29:00Z" w:id="757672146">
        <w:r w:rsidRPr="6FC3B1F1" w:rsidR="6FC3B1F1">
          <w:rPr>
            <w:color w:val="0070C0"/>
          </w:rPr>
          <w:t xml:space="preserve">       I as</w:t>
        </w:r>
      </w:ins>
      <w:ins w:author="Ulrike Genschel" w:date="2021-07-22T19:30:00Z" w:id="883254946">
        <w:r w:rsidRPr="6FC3B1F1" w:rsidR="6FC3B1F1">
          <w:rPr>
            <w:color w:val="0070C0"/>
          </w:rPr>
          <w:t>sume that you will also try out these questions with actual graduate students.</w:t>
        </w:r>
      </w:ins>
      <w:ins w:author="Ulrike Genschel" w:date="2021-07-22T19:32:00Z" w:id="1014550260">
        <w:r w:rsidRPr="6FC3B1F1" w:rsidR="6FC3B1F1">
          <w:rPr>
            <w:color w:val="0070C0"/>
          </w:rPr>
          <w:t xml:space="preserve"> This should give you an idea about the range of answers you might get.</w:t>
        </w:r>
      </w:ins>
      <w:ins w:author="Ulrike Genschel" w:date="2021-07-22T19:30:00Z" w:id="1604952311">
        <w:r w:rsidRPr="6FC3B1F1" w:rsidR="6FC3B1F1">
          <w:rPr>
            <w:color w:val="0070C0"/>
          </w:rPr>
          <w:t xml:space="preserve"> You might </w:t>
        </w:r>
      </w:ins>
      <w:ins w:author="Ulrike Genschel" w:date="2021-07-22T19:32:00Z" w:id="1961181985">
        <w:r w:rsidRPr="6FC3B1F1" w:rsidR="6FC3B1F1">
          <w:rPr>
            <w:color w:val="0070C0"/>
          </w:rPr>
          <w:t xml:space="preserve">also </w:t>
        </w:r>
      </w:ins>
      <w:ins w:author="Ulrike Genschel" w:date="2021-07-22T19:30:00Z" w:id="887213593">
        <w:r w:rsidRPr="6FC3B1F1" w:rsidR="6FC3B1F1">
          <w:rPr>
            <w:color w:val="0070C0"/>
          </w:rPr>
          <w:t xml:space="preserve">consider </w:t>
        </w:r>
      </w:ins>
      <w:ins w:author="Ulrike Genschel" w:date="2021-07-22T19:32:00Z" w:id="474161132">
        <w:r w:rsidRPr="6FC3B1F1" w:rsidR="6FC3B1F1">
          <w:rPr>
            <w:color w:val="0070C0"/>
          </w:rPr>
          <w:t xml:space="preserve">to </w:t>
        </w:r>
      </w:ins>
      <w:ins w:author="Ulrike Genschel" w:date="2021-07-22T19:30:00Z" w:id="1657369309">
        <w:r w:rsidRPr="6FC3B1F1" w:rsidR="6FC3B1F1">
          <w:rPr>
            <w:color w:val="0070C0"/>
          </w:rPr>
          <w:t>purposefully give the survey to</w:t>
        </w:r>
      </w:ins>
      <w:commentRangeStart w:id="1129930306"/>
      <w:ins w:author="Ulrike Genschel" w:date="2021-07-22T19:30:00Z" w:id="328756604">
        <w:r w:rsidRPr="6FC3B1F1" w:rsidR="6FC3B1F1">
          <w:rPr>
            <w:color w:val="0070C0"/>
          </w:rPr>
          <w:t xml:space="preserve"> international </w:t>
        </w:r>
      </w:ins>
      <w:ins w:author="Ulrike Genschel" w:date="2021-07-22T19:32:00Z" w:id="195225494">
        <w:r w:rsidRPr="6FC3B1F1" w:rsidR="6FC3B1F1">
          <w:rPr>
            <w:color w:val="0070C0"/>
          </w:rPr>
          <w:t>and</w:t>
        </w:r>
      </w:ins>
      <w:ins w:author="Ulrike Genschel" w:date="2021-07-22T19:30:00Z" w:id="1929952657">
        <w:r/>
        <w:bookmarkStart w:name="_GoBack" w:id="330"/>
        <w:r/>
        <w:bookmarkEnd w:id="330"/>
        <w:r w:rsidRPr="6FC3B1F1" w:rsidR="6FC3B1F1">
          <w:rPr>
            <w:color w:val="0070C0"/>
          </w:rPr>
          <w:t xml:space="preserve"> domestic graduate stud</w:t>
        </w:r>
      </w:ins>
      <w:ins w:author="Ulrike Genschel" w:date="2021-07-22T19:31:00Z" w:id="1359755733">
        <w:r w:rsidRPr="6FC3B1F1" w:rsidR="6FC3B1F1">
          <w:rPr>
            <w:color w:val="0070C0"/>
          </w:rPr>
          <w:t xml:space="preserve">ents. </w:t>
        </w:r>
      </w:ins>
      <w:commentRangeEnd w:id="1129930306"/>
      <w:r>
        <w:rPr>
          <w:rStyle w:val="CommentReference"/>
        </w:rPr>
        <w:commentReference w:id="1129930306"/>
      </w:r>
      <w:ins w:author="Ulrike Genschel" w:date="2021-07-22T19:31:00Z" w:id="1461666656">
        <w:r w:rsidRPr="6FC3B1F1" w:rsidR="6FC3B1F1">
          <w:rPr>
            <w:color w:val="0070C0"/>
          </w:rPr>
          <w:t xml:space="preserve">Domestic students will have more experience and a better understanding of group work. International students not necessarily. Just a thought but it will be important to assure the questions work for both types of graduate students. </w:t>
        </w:r>
      </w:ins>
    </w:p>
    <w:p w:rsidR="00A035A4" w:rsidP="00A035A4" w:rsidRDefault="00A035A4" w14:paraId="4838739D" w14:textId="77777777"/>
    <w:p w:rsidR="00A035A4" w:rsidP="00A035A4" w:rsidRDefault="00A035A4" w14:paraId="38B81CA3" w14:textId="77777777">
      <w:pPr>
        <w:pStyle w:val="Heading3"/>
      </w:pPr>
      <w:r>
        <w:t xml:space="preserve">Additional Comments </w:t>
      </w:r>
    </w:p>
    <w:p w:rsidRPr="00DF3A32" w:rsidR="00A035A4" w:rsidP="00A035A4" w:rsidRDefault="00A035A4" w14:paraId="0A2F6173" w14:textId="77777777">
      <w:pPr>
        <w:rPr>
          <w:i/>
          <w:iCs/>
        </w:rPr>
      </w:pPr>
      <w:r>
        <w:rPr>
          <w:i/>
          <w:iCs/>
        </w:rPr>
        <w:t>If you have additional comments that you would like to make about the background questions above, please do so here:</w:t>
      </w:r>
    </w:p>
    <w:p w:rsidR="00A035A4" w:rsidP="00A035A4" w:rsidRDefault="00A035A4" w14:paraId="56BA3026" w14:textId="77777777"/>
    <w:p w:rsidR="003747D2" w:rsidRDefault="00CF3A4D" w14:paraId="74011BDF" w14:textId="4F8E8D0E">
      <w:ins w:author="Ulrike Genschel" w:date="2021-07-22T19:29:00Z" w:id="333">
        <w:r w:rsidRPr="00CF3A4D">
          <w:rPr>
            <w:color w:val="0070C0"/>
            <w:rPrChange w:author="Ulrike Genschel" w:date="2021-07-22T19:29:00Z" w:id="334">
              <w:rPr/>
            </w:rPrChange>
          </w:rPr>
          <w:t xml:space="preserve">Not that I can think of at the moment. </w:t>
        </w:r>
      </w:ins>
    </w:p>
    <w:sectPr w:rsidR="003747D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GU[" w:author="Genschel, Ulrike [STAT]" w:date="2021-07-22T13:19:00Z" w:id="0">
    <w:p w:rsidR="00257ECE" w:rsidRDefault="00257ECE" w14:paraId="17887952" w14:textId="12061986">
      <w:pPr>
        <w:pStyle w:val="CommentText"/>
      </w:pPr>
      <w:r>
        <w:rPr>
          <w:rStyle w:val="CommentReference"/>
        </w:rPr>
        <w:annotationRef/>
      </w:r>
      <w:r>
        <w:t>Should this read “group work”?</w:t>
      </w:r>
    </w:p>
  </w:comment>
  <w:comment w:initials="UG" w:author="Ulrike Genschel" w:date="2021-07-22T18:24:00Z" w:id="16">
    <w:p w:rsidR="009B445B" w:rsidRDefault="009B445B" w14:paraId="14BE16BA" w14:textId="30198A68">
      <w:pPr>
        <w:pStyle w:val="CommentText"/>
      </w:pPr>
      <w:r>
        <w:rPr>
          <w:rStyle w:val="CommentReference"/>
        </w:rPr>
        <w:annotationRef/>
      </w:r>
      <w:r>
        <w:t xml:space="preserve">This comment relates also to my overall comment at the end. </w:t>
      </w:r>
    </w:p>
  </w:comment>
  <w:comment w:initials="UG" w:author="Ulrike Genschel" w:date="2021-07-22T18:26:00Z" w:id="37">
    <w:p w:rsidR="009B445B" w:rsidRDefault="009B445B" w14:paraId="0A396E6F" w14:textId="5BD523D3">
      <w:pPr>
        <w:pStyle w:val="CommentText"/>
      </w:pPr>
      <w:r>
        <w:rPr>
          <w:rStyle w:val="CommentReference"/>
        </w:rPr>
        <w:annotationRef/>
      </w:r>
      <w:r>
        <w:t>This comment relates also to my overall comment at the end.</w:t>
      </w:r>
    </w:p>
  </w:comment>
  <w:comment w:initials="UG" w:author="Ulrike Genschel" w:date="2021-07-22T18:35:00Z" w:id="76">
    <w:p w:rsidR="002D1A7D" w:rsidRDefault="002D1A7D" w14:paraId="62E9A4AC" w14:textId="2515E58C">
      <w:pPr>
        <w:pStyle w:val="CommentText"/>
      </w:pPr>
      <w:r>
        <w:rPr>
          <w:rStyle w:val="CommentReference"/>
        </w:rPr>
        <w:annotationRef/>
      </w:r>
      <w:r>
        <w:t xml:space="preserve">Using group work when teaching statistics makes me a better instructor. </w:t>
      </w:r>
    </w:p>
  </w:comment>
  <w:comment w:initials="UG" w:author="Ulrike Genschel" w:date="2021-07-22T18:46:00Z" w:id="129">
    <w:p w:rsidR="002C6B8C" w:rsidRDefault="002C6B8C" w14:paraId="5C94AA20" w14:textId="2DE7AAF3">
      <w:pPr>
        <w:pStyle w:val="CommentText"/>
      </w:pPr>
      <w:r>
        <w:rPr>
          <w:rStyle w:val="CommentReference"/>
        </w:rPr>
        <w:annotationRef/>
      </w:r>
      <w:r>
        <w:t>Again, just a thought.</w:t>
      </w:r>
    </w:p>
  </w:comment>
  <w:comment w:initials="UG" w:author="Ulrike Genschel" w:date="2021-07-22T18:48:00Z" w:id="133">
    <w:p w:rsidR="0069067B" w:rsidRDefault="0069067B" w14:paraId="6EC87C2A" w14:textId="5964197F">
      <w:pPr>
        <w:pStyle w:val="CommentText"/>
      </w:pPr>
      <w:r>
        <w:rPr>
          <w:rStyle w:val="CommentReference"/>
        </w:rPr>
        <w:annotationRef/>
      </w:r>
      <w:r>
        <w:t xml:space="preserve">Not sure what is meant by that. </w:t>
      </w:r>
    </w:p>
  </w:comment>
  <w:comment w:initials="GU[" w:author="Genschel, Ulrike [STAT]" w:date="2021-07-22T14:07:00Z" w:id="175">
    <w:p w:rsidR="005B053F" w:rsidRDefault="005B053F" w14:paraId="4E9EB7DD" w14:textId="725B9034">
      <w:pPr>
        <w:pStyle w:val="CommentText"/>
      </w:pPr>
      <w:r>
        <w:rPr>
          <w:rStyle w:val="CommentReference"/>
        </w:rPr>
        <w:annotationRef/>
      </w:r>
      <w:r>
        <w:t xml:space="preserve">Unless I missed it, this is the first time that group work is directly </w:t>
      </w:r>
      <w:r w:rsidR="00A35D71">
        <w:t xml:space="preserve">brought in connection with student outcomes, something I would have expected to see </w:t>
      </w:r>
      <w:r w:rsidR="004A7F9F">
        <w:t>more often</w:t>
      </w:r>
      <w:r w:rsidR="00A35D71">
        <w:t>.</w:t>
      </w:r>
    </w:p>
  </w:comment>
  <w:comment w:initials="GU[" w:author="Genschel, Ulrike [STAT]" w:date="2021-07-22T16:33:00Z" w:id="176">
    <w:p w:rsidR="00D418D9" w:rsidRDefault="00D418D9" w14:paraId="010CF111" w14:textId="27368767">
      <w:pPr>
        <w:pStyle w:val="CommentText"/>
      </w:pPr>
      <w:r>
        <w:rPr>
          <w:rStyle w:val="CommentReference"/>
        </w:rPr>
        <w:annotationRef/>
      </w:r>
      <w:r>
        <w:t>Is classroom here meant in the sense of students?</w:t>
      </w:r>
    </w:p>
  </w:comment>
  <w:comment w:initials="UG" w:author="Ulrike Genschel" w:date="2021-07-22T19:17:00Z" w:id="297">
    <w:p w:rsidR="002A610F" w:rsidRDefault="002A610F" w14:paraId="2376D966" w14:textId="53D95BB6">
      <w:pPr>
        <w:pStyle w:val="CommentText"/>
      </w:pPr>
      <w:r>
        <w:rPr>
          <w:rStyle w:val="CommentReference"/>
        </w:rPr>
        <w:annotationRef/>
      </w:r>
      <w:r>
        <w:t>I believe “For” is recommended but double-check.</w:t>
      </w:r>
    </w:p>
  </w:comment>
  <w:comment w:initials="UG" w:author="Ulrike Genschel" w:date="2021-07-22T19:18:00Z" w:id="302">
    <w:p w:rsidR="0077633F" w:rsidRDefault="0077633F" w14:paraId="411341A3" w14:textId="71802DA3">
      <w:pPr>
        <w:pStyle w:val="CommentText"/>
      </w:pPr>
      <w:r>
        <w:rPr>
          <w:rStyle w:val="CommentReference"/>
        </w:rPr>
        <w:annotationRef/>
      </w:r>
      <w:r>
        <w:t xml:space="preserve">What do you mean by “involved”? Involve can imply planning, developing materials but not necessarily implementing yourself in the classroom. </w:t>
      </w:r>
    </w:p>
  </w:comment>
  <w:comment w:initials="UG" w:author="Ulrike Genschel" w:date="2021-07-22T19:21:00Z" w:id="303">
    <w:p w:rsidR="0077633F" w:rsidRDefault="0077633F" w14:paraId="7475C388" w14:textId="15D66A46">
      <w:pPr>
        <w:pStyle w:val="CommentText"/>
      </w:pPr>
      <w:r>
        <w:rPr>
          <w:rStyle w:val="CommentReference"/>
        </w:rPr>
        <w:annotationRef/>
      </w:r>
      <w:r>
        <w:t>Using “In” or “</w:t>
      </w:r>
      <w:proofErr w:type="gramStart"/>
      <w:r>
        <w:t>for”…</w:t>
      </w:r>
      <w:proofErr w:type="gramEnd"/>
      <w:r>
        <w:t xml:space="preserve"> might make it easier to read the question.</w:t>
      </w:r>
    </w:p>
  </w:comment>
  <w:comment w:initials="UG" w:author="Ulrike Genschel" w:date="2021-07-22T19:22:00Z" w:id="313">
    <w:p w:rsidR="00D44580" w:rsidRDefault="00D44580" w14:paraId="115619B1" w14:textId="312637A1">
      <w:pPr>
        <w:pStyle w:val="CommentText"/>
      </w:pPr>
      <w:r>
        <w:rPr>
          <w:rStyle w:val="CommentReference"/>
        </w:rPr>
        <w:annotationRef/>
      </w:r>
      <w:r>
        <w:t>Similar to 9.</w:t>
      </w:r>
    </w:p>
  </w:comment>
  <w:comment w:initials="UG" w:author="Ulrike Genschel" w:date="2021-07-22T19:22:00Z" w:id="314">
    <w:p w:rsidR="00C71DD7" w:rsidRDefault="00C71DD7" w14:paraId="66538F56" w14:textId="0635475F">
      <w:pPr>
        <w:pStyle w:val="CommentText"/>
      </w:pPr>
      <w:r>
        <w:rPr>
          <w:rStyle w:val="CommentReference"/>
        </w:rPr>
        <w:annotationRef/>
      </w:r>
      <w:r>
        <w:t>Do you plan on looking up these courses afterwards for purpose of proper classification? GSIs might not know if they should give the course number as used in the schedule of classes, e.g. Stat 226 at ISU or if they should say “Introductory Statistics for Business Students” …</w:t>
      </w:r>
    </w:p>
  </w:comment>
  <w:comment w:initials="UG" w:author="Ulrike Genschel" w:date="2021-07-22T19:25:00Z" w:id="315">
    <w:p w:rsidR="00377AF5" w:rsidRDefault="00377AF5" w14:paraId="5483C0D2" w14:textId="43CE94E0">
      <w:pPr>
        <w:pStyle w:val="CommentText"/>
      </w:pPr>
      <w:r>
        <w:rPr>
          <w:rStyle w:val="CommentReference"/>
        </w:rPr>
        <w:annotationRef/>
      </w:r>
      <w:r>
        <w:t>Reverse? About what?</w:t>
      </w:r>
    </w:p>
  </w:comment>
  <w:comment w:initials="UG" w:author="Ulrike Genschel" w:date="2021-07-22T19:25:00Z" w:id="316">
    <w:p w:rsidR="00377AF5" w:rsidRDefault="00377AF5" w14:paraId="6732288B" w14:textId="653E1B1B">
      <w:pPr>
        <w:pStyle w:val="CommentText"/>
      </w:pPr>
      <w:r>
        <w:rPr>
          <w:rStyle w:val="CommentReference"/>
        </w:rPr>
        <w:annotationRef/>
      </w:r>
      <w:r>
        <w:t xml:space="preserve">Are you trying to get at whether the classroom is suitable for doing group work in class? If yes, I would make that part of the question so that GSIs can focus on the elements important to group work. </w:t>
      </w:r>
    </w:p>
  </w:comment>
  <w:comment w:initials="ME" w:author="Meyer, Elijah" w:date="2021-07-25T21:23:43" w:id="1380102405">
    <w:p w:rsidR="6FC3B1F1" w:rsidRDefault="6FC3B1F1" w14:paraId="51819A0D" w14:textId="7F1CC157">
      <w:pPr>
        <w:pStyle w:val="CommentText"/>
      </w:pPr>
      <w:r w:rsidR="6FC3B1F1">
        <w:rPr/>
        <w:t>Exactly what Nicola said</w:t>
      </w:r>
      <w:r>
        <w:rPr>
          <w:rStyle w:val="CommentReference"/>
        </w:rPr>
        <w:annotationRef/>
      </w:r>
    </w:p>
  </w:comment>
  <w:comment w:initials="ME" w:author="Meyer, Elijah" w:date="2021-07-25T21:25:23" w:id="174541256">
    <w:p w:rsidR="6FC3B1F1" w:rsidRDefault="6FC3B1F1" w14:paraId="3D630261" w14:textId="1532665E">
      <w:pPr>
        <w:pStyle w:val="CommentText"/>
      </w:pPr>
      <w:r w:rsidR="6FC3B1F1">
        <w:rPr/>
        <w:t>Yep!</w:t>
      </w:r>
      <w:r>
        <w:rPr>
          <w:rStyle w:val="CommentReference"/>
        </w:rPr>
        <w:annotationRef/>
      </w:r>
    </w:p>
  </w:comment>
  <w:comment w:initials="ME" w:author="Meyer, Elijah" w:date="2021-07-25T21:26:00" w:id="1908164038">
    <w:p w:rsidR="6FC3B1F1" w:rsidRDefault="6FC3B1F1" w14:paraId="66E7643B" w14:textId="261BA294">
      <w:pPr>
        <w:pStyle w:val="CommentText"/>
      </w:pPr>
      <w:r w:rsidR="6FC3B1F1">
        <w:rPr/>
        <w:t xml:space="preserve">g and d are both getting a lot of attention in the reviews </w:t>
      </w:r>
      <w:r>
        <w:rPr>
          <w:rStyle w:val="CommentReference"/>
        </w:rPr>
        <w:annotationRef/>
      </w:r>
    </w:p>
  </w:comment>
  <w:comment w:initials="ME" w:author="Meyer, Elijah" w:date="2021-07-25T21:27:37" w:id="1297976087">
    <w:p w:rsidR="6FC3B1F1" w:rsidRDefault="6FC3B1F1" w14:paraId="070AACD8" w14:textId="75D384A6">
      <w:pPr>
        <w:pStyle w:val="CommentText"/>
      </w:pPr>
      <w:r w:rsidR="6FC3B1F1">
        <w:rPr/>
        <w:t>I like this! Keep this under the umbrella of internal and I think we really have something here.</w:t>
      </w:r>
      <w:r>
        <w:rPr>
          <w:rStyle w:val="CommentReference"/>
        </w:rPr>
        <w:annotationRef/>
      </w:r>
    </w:p>
  </w:comment>
  <w:comment w:initials="ME" w:author="Meyer, Elijah" w:date="2021-07-25T21:32:14" w:id="525772559">
    <w:p w:rsidR="6FC3B1F1" w:rsidRDefault="6FC3B1F1" w14:paraId="213878C8" w14:textId="42A7897C">
      <w:pPr>
        <w:pStyle w:val="CommentText"/>
      </w:pPr>
      <w:r w:rsidR="6FC3B1F1">
        <w:rPr/>
        <w:t>I don't think this measures what we are trying, but I like the creativity and idea</w:t>
      </w:r>
      <w:r>
        <w:rPr>
          <w:rStyle w:val="CommentReference"/>
        </w:rPr>
        <w:annotationRef/>
      </w:r>
    </w:p>
  </w:comment>
  <w:comment w:initials="ME" w:author="Meyer, Elijah" w:date="2021-07-25T21:32:59" w:id="1558109210">
    <w:p w:rsidR="6FC3B1F1" w:rsidRDefault="6FC3B1F1" w14:paraId="47443377" w14:textId="79862A3E">
      <w:pPr>
        <w:pStyle w:val="CommentText"/>
      </w:pPr>
      <w:r w:rsidR="6FC3B1F1">
        <w:rPr/>
        <w:t xml:space="preserve">Talk to Jenny. Based on my readings, I thought this was not necessary. Probably should confirm. Check her survey as well. </w:t>
      </w:r>
      <w:r>
        <w:rPr>
          <w:rStyle w:val="CommentReference"/>
        </w:rPr>
        <w:annotationRef/>
      </w:r>
    </w:p>
  </w:comment>
  <w:comment w:initials="ME" w:author="Meyer, Elijah" w:date="2021-07-25T21:35:26" w:id="1626366042">
    <w:p w:rsidR="6FC3B1F1" w:rsidRDefault="6FC3B1F1" w14:paraId="084C8B47" w14:textId="30DFCFE7">
      <w:pPr>
        <w:pStyle w:val="CommentText"/>
      </w:pPr>
      <w:r w:rsidR="6FC3B1F1">
        <w:rPr/>
        <w:t xml:space="preserve">Correct :) Nice to see we communicated this clearly </w:t>
      </w:r>
      <w:r>
        <w:rPr>
          <w:rStyle w:val="CommentReference"/>
        </w:rPr>
        <w:annotationRef/>
      </w:r>
    </w:p>
  </w:comment>
  <w:comment w:initials="ME" w:author="Meyer, Elijah" w:date="2021-07-25T21:36:02" w:id="297015466">
    <w:p w:rsidR="6FC3B1F1" w:rsidRDefault="6FC3B1F1" w14:paraId="6A93ED5A" w14:textId="22184970">
      <w:pPr>
        <w:pStyle w:val="CommentText"/>
      </w:pPr>
      <w:r w:rsidR="6FC3B1F1">
        <w:rPr/>
        <w:t>Good point. Make these consistent</w:t>
      </w:r>
      <w:r>
        <w:rPr>
          <w:rStyle w:val="CommentReference"/>
        </w:rPr>
        <w:annotationRef/>
      </w:r>
    </w:p>
  </w:comment>
  <w:comment w:initials="ME" w:author="Meyer, Elijah" w:date="2021-07-25T21:36:17" w:id="1873769319">
    <w:p w:rsidR="6FC3B1F1" w:rsidRDefault="6FC3B1F1" w14:paraId="7BE8BC81" w14:textId="5B5002E8">
      <w:pPr>
        <w:pStyle w:val="CommentText"/>
      </w:pPr>
      <w:r w:rsidR="6FC3B1F1">
        <w:rPr/>
        <w:t>Love seeing this being mentioned. I agree and others have also said this</w:t>
      </w:r>
      <w:r>
        <w:rPr>
          <w:rStyle w:val="CommentReference"/>
        </w:rPr>
        <w:annotationRef/>
      </w:r>
    </w:p>
  </w:comment>
  <w:comment w:initials="ME" w:author="Meyer, Elijah" w:date="2021-07-25T21:39:41" w:id="1341462314">
    <w:p w:rsidR="6FC3B1F1" w:rsidRDefault="6FC3B1F1" w14:paraId="4A3F1759" w14:textId="338812A0">
      <w:pPr>
        <w:pStyle w:val="CommentText"/>
      </w:pPr>
      <w:r w:rsidR="6FC3B1F1">
        <w:rPr/>
        <w:t>I like this term!</w:t>
      </w:r>
      <w:r>
        <w:rPr>
          <w:rStyle w:val="CommentReference"/>
        </w:rPr>
        <w:annotationRef/>
      </w:r>
    </w:p>
  </w:comment>
  <w:comment w:initials="ME" w:author="Meyer, Elijah" w:date="2021-07-25T21:40:31" w:id="1072322346">
    <w:p w:rsidR="6FC3B1F1" w:rsidRDefault="6FC3B1F1" w14:paraId="2C65FE56" w14:textId="3E49DA57">
      <w:pPr>
        <w:pStyle w:val="CommentText"/>
      </w:pPr>
      <w:r w:rsidR="6FC3B1F1">
        <w:rPr/>
        <w:t>I appreciate your input here. I agree and went with broad. I'll think about this more</w:t>
      </w:r>
      <w:r>
        <w:rPr>
          <w:rStyle w:val="CommentReference"/>
        </w:rPr>
        <w:annotationRef/>
      </w:r>
    </w:p>
  </w:comment>
  <w:comment w:initials="ME" w:author="Meyer, Elijah" w:date="2021-07-25T21:41:43" w:id="1324499679">
    <w:p w:rsidR="6FC3B1F1" w:rsidRDefault="6FC3B1F1" w14:paraId="38E83532" w14:textId="7F2C2E52">
      <w:pPr>
        <w:pStyle w:val="CommentText"/>
      </w:pPr>
      <w:r w:rsidR="6FC3B1F1">
        <w:rPr/>
        <w:t>This, to me, seems like a double barrel as it assumes others are using group work (even though I like this idea)</w:t>
      </w:r>
      <w:r>
        <w:rPr>
          <w:rStyle w:val="CommentReference"/>
        </w:rPr>
        <w:annotationRef/>
      </w:r>
    </w:p>
  </w:comment>
  <w:comment w:initials="ME" w:author="Meyer, Elijah" w:date="2021-07-25T21:44:20" w:id="260830357">
    <w:p w:rsidR="6FC3B1F1" w:rsidRDefault="6FC3B1F1" w14:paraId="1BFF0035" w14:textId="0420DC24">
      <w:pPr>
        <w:pStyle w:val="CommentText"/>
      </w:pPr>
      <w:r w:rsidR="6FC3B1F1">
        <w:rPr/>
        <w:t xml:space="preserve">Yes, but I need to be carful about dimensions here. </w:t>
      </w:r>
      <w:r>
        <w:rPr>
          <w:rStyle w:val="CommentReference"/>
        </w:rPr>
        <w:annotationRef/>
      </w:r>
    </w:p>
  </w:comment>
  <w:comment w:initials="ME" w:author="Meyer, Elijah" w:date="2021-07-25T21:48:07" w:id="686892250">
    <w:p w:rsidR="6FC3B1F1" w:rsidRDefault="6FC3B1F1" w14:paraId="620C8E98" w14:textId="6682CA0B">
      <w:pPr>
        <w:pStyle w:val="CommentText"/>
      </w:pPr>
      <w:r w:rsidR="6FC3B1F1">
        <w:rPr/>
        <w:t>I'm worried about double barrel here. Can we assume that this is an internal value? I want to weave it through. Think about this harder</w:t>
      </w:r>
      <w:r>
        <w:rPr>
          <w:rStyle w:val="CommentReference"/>
        </w:rPr>
        <w:annotationRef/>
      </w:r>
    </w:p>
  </w:comment>
  <w:comment w:initials="ME" w:author="Meyer, Elijah" w:date="2021-07-25T21:48:56" w:id="1273858557">
    <w:p w:rsidR="6FC3B1F1" w:rsidRDefault="6FC3B1F1" w14:paraId="5076637D" w14:textId="4885A47A">
      <w:pPr>
        <w:pStyle w:val="CommentText"/>
      </w:pPr>
      <w:r w:rsidR="6FC3B1F1">
        <w:rPr/>
        <w:t xml:space="preserve">Left for interpretation. This was more aligned with classroom instruction when written. </w:t>
      </w:r>
      <w:r>
        <w:rPr>
          <w:rStyle w:val="CommentReference"/>
        </w:rPr>
        <w:annotationRef/>
      </w:r>
    </w:p>
  </w:comment>
  <w:comment w:initials="ME" w:author="Meyer, Elijah" w:date="2021-07-25T21:49:39" w:id="2047862692">
    <w:p w:rsidR="6FC3B1F1" w:rsidRDefault="6FC3B1F1" w14:paraId="4A88F8FD" w14:textId="5D2366B3">
      <w:pPr>
        <w:pStyle w:val="CommentText"/>
      </w:pPr>
      <w:r w:rsidR="6FC3B1F1">
        <w:rPr/>
        <w:t xml:space="preserve">I agree. These directly align with the dimension I'm shooting for. Need to be encompassing without venturing out. </w:t>
      </w:r>
      <w:r>
        <w:rPr>
          <w:rStyle w:val="CommentReference"/>
        </w:rPr>
        <w:annotationRef/>
      </w:r>
    </w:p>
  </w:comment>
  <w:comment w:initials="ME" w:author="Meyer, Elijah" w:date="2021-07-25T21:50:20" w:id="466885788">
    <w:p w:rsidR="6FC3B1F1" w:rsidRDefault="6FC3B1F1" w14:paraId="273BE120" w14:textId="5E8CD795">
      <w:pPr>
        <w:pStyle w:val="CommentText"/>
      </w:pPr>
      <w:r w:rsidR="6FC3B1F1">
        <w:rPr/>
        <w:t>If I can make this assumption, I can use these types of items. However, a GSI might not have these same feelings? Potentially hard assumption to make</w:t>
      </w:r>
      <w:r>
        <w:rPr>
          <w:rStyle w:val="CommentReference"/>
        </w:rPr>
        <w:annotationRef/>
      </w:r>
    </w:p>
  </w:comment>
  <w:comment w:initials="ME" w:author="Meyer, Elijah" w:date="2021-07-25T21:50:41" w:id="1583700851">
    <w:p w:rsidR="6FC3B1F1" w:rsidRDefault="6FC3B1F1" w14:paraId="06C1477A" w14:textId="694A5F17">
      <w:pPr>
        <w:pStyle w:val="CommentText"/>
      </w:pPr>
      <w:r w:rsidR="6FC3B1F1">
        <w:rPr/>
        <w:t>Explore</w:t>
      </w:r>
      <w:r>
        <w:rPr>
          <w:rStyle w:val="CommentReference"/>
        </w:rPr>
        <w:annotationRef/>
      </w:r>
    </w:p>
  </w:comment>
  <w:comment w:initials="ME" w:author="Meyer, Elijah" w:date="2021-07-25T21:51:00" w:id="1896040950">
    <w:p w:rsidR="6FC3B1F1" w:rsidRDefault="6FC3B1F1" w14:paraId="069CB88C" w14:textId="5747094A">
      <w:pPr>
        <w:pStyle w:val="CommentText"/>
      </w:pPr>
      <w:r w:rsidR="6FC3B1F1">
        <w:rPr/>
        <w:t>Confirm this</w:t>
      </w:r>
      <w:r>
        <w:rPr>
          <w:rStyle w:val="CommentReference"/>
        </w:rPr>
        <w:annotationRef/>
      </w:r>
    </w:p>
  </w:comment>
  <w:comment w:initials="ME" w:author="Meyer, Elijah" w:date="2021-07-25T21:51:23" w:id="161867135">
    <w:p w:rsidR="6FC3B1F1" w:rsidRDefault="6FC3B1F1" w14:paraId="05C9F2B7" w14:textId="0D8404BF">
      <w:pPr>
        <w:pStyle w:val="CommentText"/>
      </w:pPr>
      <w:r w:rsidR="6FC3B1F1">
        <w:rPr/>
        <w:t xml:space="preserve">Using group work would put them in this category </w:t>
      </w:r>
      <w:r>
        <w:rPr>
          <w:rStyle w:val="CommentReference"/>
        </w:rPr>
        <w:annotationRef/>
      </w:r>
    </w:p>
  </w:comment>
  <w:comment w:initials="ME" w:author="Meyer, Elijah" w:date="2021-07-25T21:51:37" w:id="650629928">
    <w:p w:rsidR="6FC3B1F1" w:rsidRDefault="6FC3B1F1" w14:paraId="452E385C" w14:textId="7D99A0ED">
      <w:pPr>
        <w:pStyle w:val="CommentText"/>
      </w:pPr>
      <w:r w:rsidR="6FC3B1F1">
        <w:rPr/>
        <w:t>Like it</w:t>
      </w:r>
      <w:r>
        <w:rPr>
          <w:rStyle w:val="CommentReference"/>
        </w:rPr>
        <w:annotationRef/>
      </w:r>
    </w:p>
  </w:comment>
  <w:comment w:initials="ME" w:author="Meyer, Elijah" w:date="2021-07-25T21:51:57" w:id="1637578268">
    <w:p w:rsidR="6FC3B1F1" w:rsidRDefault="6FC3B1F1" w14:paraId="490017AD" w14:textId="6049E6AF">
      <w:pPr>
        <w:pStyle w:val="CommentText"/>
      </w:pPr>
      <w:r w:rsidR="6FC3B1F1">
        <w:rPr/>
        <w:t>I like this recommendation. Clean this up to be more specific</w:t>
      </w:r>
      <w:r>
        <w:rPr>
          <w:rStyle w:val="CommentReference"/>
        </w:rPr>
        <w:annotationRef/>
      </w:r>
    </w:p>
  </w:comment>
  <w:comment w:initials="ME" w:author="Meyer, Elijah" w:date="2021-07-25T21:53:47" w:id="756627855">
    <w:p w:rsidR="6FC3B1F1" w:rsidRDefault="6FC3B1F1" w14:paraId="37152BDB" w14:textId="2B259BD7">
      <w:pPr>
        <w:pStyle w:val="CommentText"/>
      </w:pPr>
      <w:r w:rsidR="6FC3B1F1">
        <w:rPr/>
        <w:t>Sure</w:t>
      </w:r>
      <w:r>
        <w:rPr>
          <w:rStyle w:val="CommentReference"/>
        </w:rPr>
        <w:annotationRef/>
      </w:r>
    </w:p>
  </w:comment>
  <w:comment w:initials="ME" w:author="Meyer, Elijah" w:date="2021-07-25T21:54:12" w:id="1619896602">
    <w:p w:rsidR="6FC3B1F1" w:rsidRDefault="6FC3B1F1" w14:paraId="1267FC0C" w14:textId="3069ABAA">
      <w:pPr>
        <w:pStyle w:val="CommentText"/>
      </w:pPr>
      <w:r w:rsidR="6FC3B1F1">
        <w:rPr/>
        <w:t>This is a great point. Add an example if this question is still included</w:t>
      </w:r>
      <w:r>
        <w:rPr>
          <w:rStyle w:val="CommentReference"/>
        </w:rPr>
        <w:annotationRef/>
      </w:r>
    </w:p>
  </w:comment>
  <w:comment w:initials="ME" w:author="Meyer, Elijah" w:date="2021-07-25T21:54:30" w:id="547741403">
    <w:p w:rsidR="6FC3B1F1" w:rsidRDefault="6FC3B1F1" w14:paraId="5616C414" w14:textId="6D307489">
      <w:pPr>
        <w:pStyle w:val="CommentText"/>
      </w:pPr>
      <w:r w:rsidR="6FC3B1F1">
        <w:rPr/>
        <w:t xml:space="preserve">Converse? </w:t>
      </w:r>
      <w:r>
        <w:rPr>
          <w:rStyle w:val="CommentReference"/>
        </w:rPr>
        <w:annotationRef/>
      </w:r>
    </w:p>
  </w:comment>
  <w:comment w:initials="ME" w:author="Meyer, Elijah" w:date="2021-07-25T21:54:40" w:id="814915971">
    <w:p w:rsidR="6FC3B1F1" w:rsidRDefault="6FC3B1F1" w14:paraId="3A01A825" w14:textId="40EE57C4">
      <w:pPr>
        <w:pStyle w:val="CommentText"/>
      </w:pPr>
      <w:r w:rsidR="6FC3B1F1">
        <w:rPr/>
        <w:t xml:space="preserve">This question is changing </w:t>
      </w:r>
      <w:r>
        <w:rPr>
          <w:rStyle w:val="CommentReference"/>
        </w:rPr>
        <w:annotationRef/>
      </w:r>
    </w:p>
  </w:comment>
  <w:comment w:initials="ME" w:author="Meyer, Elijah" w:date="2021-07-25T21:54:55" w:id="1129930306">
    <w:p w:rsidR="6FC3B1F1" w:rsidRDefault="6FC3B1F1" w14:paraId="1373C765" w14:textId="78DB6513">
      <w:pPr>
        <w:pStyle w:val="CommentText"/>
      </w:pPr>
      <w:r w:rsidR="6FC3B1F1">
        <w:rPr/>
        <w:t>Yep!</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7887952"/>
  <w15:commentEx w15:done="0" w15:paraId="14BE16BA"/>
  <w15:commentEx w15:done="0" w15:paraId="0A396E6F"/>
  <w15:commentEx w15:done="0" w15:paraId="62E9A4AC"/>
  <w15:commentEx w15:done="0" w15:paraId="5C94AA20"/>
  <w15:commentEx w15:done="0" w15:paraId="6EC87C2A"/>
  <w15:commentEx w15:done="0" w15:paraId="4E9EB7DD"/>
  <w15:commentEx w15:done="0" w15:paraId="010CF111"/>
  <w15:commentEx w15:done="0" w15:paraId="2376D966"/>
  <w15:commentEx w15:done="0" w15:paraId="411341A3"/>
  <w15:commentEx w15:done="0" w15:paraId="7475C388"/>
  <w15:commentEx w15:done="0" w15:paraId="115619B1"/>
  <w15:commentEx w15:done="0" w15:paraId="66538F56"/>
  <w15:commentEx w15:done="0" w15:paraId="5483C0D2"/>
  <w15:commentEx w15:done="0" w15:paraId="6732288B"/>
  <w15:commentEx w15:done="0" w15:paraId="51819A0D"/>
  <w15:commentEx w15:done="0" w15:paraId="3D630261" w15:paraIdParent="17887952"/>
  <w15:commentEx w15:done="0" w15:paraId="66E7643B"/>
  <w15:commentEx w15:done="0" w15:paraId="070AACD8"/>
  <w15:commentEx w15:done="0" w15:paraId="213878C8"/>
  <w15:commentEx w15:done="0" w15:paraId="47443377"/>
  <w15:commentEx w15:done="0" w15:paraId="084C8B47"/>
  <w15:commentEx w15:done="0" w15:paraId="6A93ED5A"/>
  <w15:commentEx w15:done="0" w15:paraId="7BE8BC81"/>
  <w15:commentEx w15:done="0" w15:paraId="4A3F1759"/>
  <w15:commentEx w15:done="0" w15:paraId="2C65FE56"/>
  <w15:commentEx w15:done="0" w15:paraId="38E83532"/>
  <w15:commentEx w15:done="0" w15:paraId="1BFF0035"/>
  <w15:commentEx w15:done="0" w15:paraId="620C8E98" w15:paraIdParent="4E9EB7DD"/>
  <w15:commentEx w15:done="0" w15:paraId="5076637D" w15:paraIdParent="010CF111"/>
  <w15:commentEx w15:done="0" w15:paraId="4A88F8FD"/>
  <w15:commentEx w15:done="0" w15:paraId="273BE120"/>
  <w15:commentEx w15:done="0" w15:paraId="06C1477A"/>
  <w15:commentEx w15:done="0" w15:paraId="069CB88C"/>
  <w15:commentEx w15:done="0" w15:paraId="05C9F2B7"/>
  <w15:commentEx w15:done="0" w15:paraId="452E385C" w15:paraIdParent="2376D966"/>
  <w15:commentEx w15:done="0" w15:paraId="490017AD" w15:paraIdParent="411341A3"/>
  <w15:commentEx w15:done="0" w15:paraId="37152BDB" w15:paraIdParent="7475C388"/>
  <w15:commentEx w15:done="0" w15:paraId="1267FC0C" w15:paraIdParent="66538F56"/>
  <w15:commentEx w15:done="0" w15:paraId="5616C414" w15:paraIdParent="5483C0D2"/>
  <w15:commentEx w15:done="0" w15:paraId="3A01A825" w15:paraIdParent="6732288B"/>
  <w15:commentEx w15:done="0" w15:paraId="1373C7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A3EED5" w16cex:dateUtc="2021-07-22T18:19:00Z"/>
  <w16cex:commentExtensible w16cex:durableId="24A3FA2B" w16cex:dateUtc="2021-07-22T19:07:00Z"/>
  <w16cex:commentExtensible w16cex:durableId="24A41C77" w16cex:dateUtc="2021-07-22T21:33:00Z"/>
  <w16cex:commentExtensible w16cex:durableId="0558D2A5" w16cex:dateUtc="2021-07-26T03:23:43.833Z"/>
  <w16cex:commentExtensible w16cex:durableId="07576438" w16cex:dateUtc="2021-07-26T03:25:23.727Z"/>
  <w16cex:commentExtensible w16cex:durableId="0AE0369A" w16cex:dateUtc="2021-07-26T03:26:00.676Z"/>
  <w16cex:commentExtensible w16cex:durableId="21AACD18" w16cex:dateUtc="2021-07-26T03:27:37.539Z"/>
  <w16cex:commentExtensible w16cex:durableId="5D983B5F" w16cex:dateUtc="2021-07-26T03:32:14.613Z"/>
  <w16cex:commentExtensible w16cex:durableId="203945A8" w16cex:dateUtc="2021-07-26T03:32:59.194Z"/>
  <w16cex:commentExtensible w16cex:durableId="4BD64EFE" w16cex:dateUtc="2021-07-26T03:35:26.044Z"/>
  <w16cex:commentExtensible w16cex:durableId="7F730D36" w16cex:dateUtc="2021-07-26T03:36:02.175Z"/>
  <w16cex:commentExtensible w16cex:durableId="54EF6B14" w16cex:dateUtc="2021-07-26T03:36:17.378Z"/>
  <w16cex:commentExtensible w16cex:durableId="29BCCE9C" w16cex:dateUtc="2021-07-26T03:39:41.804Z"/>
  <w16cex:commentExtensible w16cex:durableId="395BA11D" w16cex:dateUtc="2021-07-26T03:40:31.476Z"/>
  <w16cex:commentExtensible w16cex:durableId="6EC84BCD" w16cex:dateUtc="2021-07-26T03:41:43.468Z"/>
  <w16cex:commentExtensible w16cex:durableId="0E388619" w16cex:dateUtc="2021-07-26T03:44:20.751Z"/>
  <w16cex:commentExtensible w16cex:durableId="0104037D" w16cex:dateUtc="2021-07-26T03:48:07.564Z"/>
  <w16cex:commentExtensible w16cex:durableId="25E01B7C" w16cex:dateUtc="2021-07-26T03:48:56.282Z"/>
  <w16cex:commentExtensible w16cex:durableId="4E1AEBA9" w16cex:dateUtc="2021-07-26T03:49:39.343Z"/>
  <w16cex:commentExtensible w16cex:durableId="333E2A47" w16cex:dateUtc="2021-07-26T03:50:20.739Z"/>
  <w16cex:commentExtensible w16cex:durableId="6441B6FA" w16cex:dateUtc="2021-07-26T03:50:41.572Z"/>
  <w16cex:commentExtensible w16cex:durableId="32771E44" w16cex:dateUtc="2021-07-26T03:51:00.133Z"/>
  <w16cex:commentExtensible w16cex:durableId="572F557E" w16cex:dateUtc="2021-07-26T03:51:23.256Z"/>
  <w16cex:commentExtensible w16cex:durableId="4E2C6686" w16cex:dateUtc="2021-07-26T03:51:37.772Z"/>
  <w16cex:commentExtensible w16cex:durableId="7E248A1B" w16cex:dateUtc="2021-07-26T03:51:57.745Z"/>
  <w16cex:commentExtensible w16cex:durableId="77684A7B" w16cex:dateUtc="2021-07-26T03:53:47.624Z"/>
  <w16cex:commentExtensible w16cex:durableId="77192B5D" w16cex:dateUtc="2021-07-26T03:54:12.201Z"/>
  <w16cex:commentExtensible w16cex:durableId="7F524344" w16cex:dateUtc="2021-07-26T03:54:30.591Z"/>
  <w16cex:commentExtensible w16cex:durableId="18DBAC69" w16cex:dateUtc="2021-07-26T03:54:40.583Z"/>
  <w16cex:commentExtensible w16cex:durableId="62786707" w16cex:dateUtc="2021-07-26T03:54:55.323Z"/>
</w16cex:commentsExtensible>
</file>

<file path=word/commentsIds.xml><?xml version="1.0" encoding="utf-8"?>
<w16cid:commentsIds xmlns:mc="http://schemas.openxmlformats.org/markup-compatibility/2006" xmlns:w16cid="http://schemas.microsoft.com/office/word/2016/wordml/cid" mc:Ignorable="w16cid">
  <w16cid:commentId w16cid:paraId="17887952" w16cid:durableId="24A3EED5"/>
  <w16cid:commentId w16cid:paraId="14BE16BA" w16cid:durableId="24A43655"/>
  <w16cid:commentId w16cid:paraId="0A396E6F" w16cid:durableId="24A436B8"/>
  <w16cid:commentId w16cid:paraId="62E9A4AC" w16cid:durableId="24A43908"/>
  <w16cid:commentId w16cid:paraId="5C94AA20" w16cid:durableId="24A43B97"/>
  <w16cid:commentId w16cid:paraId="6EC87C2A" w16cid:durableId="24A43BE3"/>
  <w16cid:commentId w16cid:paraId="4E9EB7DD" w16cid:durableId="24A3FA2B"/>
  <w16cid:commentId w16cid:paraId="010CF111" w16cid:durableId="24A41C77"/>
  <w16cid:commentId w16cid:paraId="2376D966" w16cid:durableId="24A442BF"/>
  <w16cid:commentId w16cid:paraId="411341A3" w16cid:durableId="24A442EA"/>
  <w16cid:commentId w16cid:paraId="7475C388" w16cid:durableId="24A443A1"/>
  <w16cid:commentId w16cid:paraId="115619B1" w16cid:durableId="24A443D8"/>
  <w16cid:commentId w16cid:paraId="66538F56" w16cid:durableId="24A44400"/>
  <w16cid:commentId w16cid:paraId="5483C0D2" w16cid:durableId="24A4449E"/>
  <w16cid:commentId w16cid:paraId="6732288B" w16cid:durableId="24A444BE"/>
  <w16cid:commentId w16cid:paraId="51819A0D" w16cid:durableId="0558D2A5"/>
  <w16cid:commentId w16cid:paraId="3D630261" w16cid:durableId="07576438"/>
  <w16cid:commentId w16cid:paraId="66E7643B" w16cid:durableId="0AE0369A"/>
  <w16cid:commentId w16cid:paraId="070AACD8" w16cid:durableId="21AACD18"/>
  <w16cid:commentId w16cid:paraId="213878C8" w16cid:durableId="5D983B5F"/>
  <w16cid:commentId w16cid:paraId="47443377" w16cid:durableId="203945A8"/>
  <w16cid:commentId w16cid:paraId="084C8B47" w16cid:durableId="4BD64EFE"/>
  <w16cid:commentId w16cid:paraId="6A93ED5A" w16cid:durableId="7F730D36"/>
  <w16cid:commentId w16cid:paraId="7BE8BC81" w16cid:durableId="54EF6B14"/>
  <w16cid:commentId w16cid:paraId="4A3F1759" w16cid:durableId="29BCCE9C"/>
  <w16cid:commentId w16cid:paraId="2C65FE56" w16cid:durableId="395BA11D"/>
  <w16cid:commentId w16cid:paraId="38E83532" w16cid:durableId="6EC84BCD"/>
  <w16cid:commentId w16cid:paraId="1BFF0035" w16cid:durableId="0E388619"/>
  <w16cid:commentId w16cid:paraId="620C8E98" w16cid:durableId="0104037D"/>
  <w16cid:commentId w16cid:paraId="5076637D" w16cid:durableId="25E01B7C"/>
  <w16cid:commentId w16cid:paraId="4A88F8FD" w16cid:durableId="4E1AEBA9"/>
  <w16cid:commentId w16cid:paraId="273BE120" w16cid:durableId="333E2A47"/>
  <w16cid:commentId w16cid:paraId="06C1477A" w16cid:durableId="6441B6FA"/>
  <w16cid:commentId w16cid:paraId="069CB88C" w16cid:durableId="32771E44"/>
  <w16cid:commentId w16cid:paraId="05C9F2B7" w16cid:durableId="572F557E"/>
  <w16cid:commentId w16cid:paraId="452E385C" w16cid:durableId="4E2C6686"/>
  <w16cid:commentId w16cid:paraId="490017AD" w16cid:durableId="7E248A1B"/>
  <w16cid:commentId w16cid:paraId="37152BDB" w16cid:durableId="77684A7B"/>
  <w16cid:commentId w16cid:paraId="1267FC0C" w16cid:durableId="77192B5D"/>
  <w16cid:commentId w16cid:paraId="5616C414" w16cid:durableId="7F524344"/>
  <w16cid:commentId w16cid:paraId="3A01A825" w16cid:durableId="18DBAC69"/>
  <w16cid:commentId w16cid:paraId="1373C765" w16cid:durableId="62786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75A4"/>
    <w:multiLevelType w:val="hybridMultilevel"/>
    <w:tmpl w:val="D96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9B9"/>
    <w:multiLevelType w:val="hybridMultilevel"/>
    <w:tmpl w:val="FA240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4E8"/>
    <w:multiLevelType w:val="hybridMultilevel"/>
    <w:tmpl w:val="DC2AF0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E21260"/>
    <w:multiLevelType w:val="hybridMultilevel"/>
    <w:tmpl w:val="459AB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5129"/>
    <w:multiLevelType w:val="hybridMultilevel"/>
    <w:tmpl w:val="9E8CE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565A3"/>
    <w:multiLevelType w:val="hybridMultilevel"/>
    <w:tmpl w:val="3AB24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EB4C07"/>
    <w:multiLevelType w:val="hybridMultilevel"/>
    <w:tmpl w:val="26FE308C"/>
    <w:lvl w:ilvl="0" w:tplc="1424239A">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02206DD"/>
    <w:multiLevelType w:val="hybridMultilevel"/>
    <w:tmpl w:val="1A3A9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E8B7371"/>
    <w:multiLevelType w:val="hybridMultilevel"/>
    <w:tmpl w:val="E564E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5"/>
  </w:num>
  <w:num w:numId="4">
    <w:abstractNumId w:val="3"/>
  </w:num>
  <w:num w:numId="5">
    <w:abstractNumId w:val="6"/>
  </w:num>
  <w:num w:numId="6">
    <w:abstractNumId w:val="4"/>
  </w:num>
  <w:num w:numId="7">
    <w:abstractNumId w:val="2"/>
  </w:num>
  <w:num w:numId="8">
    <w:abstractNumId w:val="0"/>
  </w:num>
  <w:num w:numId="9">
    <w:abstractNumId w:val="8"/>
  </w:num>
  <w:num w:numId="10">
    <w:abstractNumId w:val="1"/>
  </w:num>
</w:numbering>
</file>

<file path=word/people.xml><?xml version="1.0" encoding="utf-8"?>
<w15:people xmlns:mc="http://schemas.openxmlformats.org/markup-compatibility/2006" xmlns:w15="http://schemas.microsoft.com/office/word/2012/wordml" mc:Ignorable="w15">
  <w15:person w15:author="Genschel, Ulrike [STAT]">
    <w15:presenceInfo w15:providerId="AD" w15:userId="S::ulrike@iastate.edu::8da2be40-2005-488f-92bb-9084b4031521"/>
  </w15:person>
  <w15:person w15:author="Meyer, Elijah">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1"/>
  <w:proofState w:spelling="clean" w:grammar="dirty"/>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A4"/>
    <w:rsid w:val="00002906"/>
    <w:rsid w:val="00152C42"/>
    <w:rsid w:val="001D60BC"/>
    <w:rsid w:val="00257C9A"/>
    <w:rsid w:val="00257ECE"/>
    <w:rsid w:val="002749D9"/>
    <w:rsid w:val="002A610F"/>
    <w:rsid w:val="002C6B8C"/>
    <w:rsid w:val="002D1A7D"/>
    <w:rsid w:val="00322CAB"/>
    <w:rsid w:val="00341484"/>
    <w:rsid w:val="00377AF5"/>
    <w:rsid w:val="003F139B"/>
    <w:rsid w:val="0040071E"/>
    <w:rsid w:val="00404383"/>
    <w:rsid w:val="004248A7"/>
    <w:rsid w:val="004A7F9F"/>
    <w:rsid w:val="004C082D"/>
    <w:rsid w:val="0051135D"/>
    <w:rsid w:val="00550073"/>
    <w:rsid w:val="00577008"/>
    <w:rsid w:val="005B053F"/>
    <w:rsid w:val="00602E5D"/>
    <w:rsid w:val="00626FE0"/>
    <w:rsid w:val="0069067B"/>
    <w:rsid w:val="00737B36"/>
    <w:rsid w:val="0077633F"/>
    <w:rsid w:val="00794B70"/>
    <w:rsid w:val="007A2525"/>
    <w:rsid w:val="00823BE6"/>
    <w:rsid w:val="00846C8B"/>
    <w:rsid w:val="00940E01"/>
    <w:rsid w:val="009B445B"/>
    <w:rsid w:val="009F6EA8"/>
    <w:rsid w:val="00A035A4"/>
    <w:rsid w:val="00A35D71"/>
    <w:rsid w:val="00A47DC2"/>
    <w:rsid w:val="00A7390C"/>
    <w:rsid w:val="00AB2CE5"/>
    <w:rsid w:val="00B66B88"/>
    <w:rsid w:val="00B831A1"/>
    <w:rsid w:val="00C4173A"/>
    <w:rsid w:val="00C43FE8"/>
    <w:rsid w:val="00C71DD7"/>
    <w:rsid w:val="00C940CA"/>
    <w:rsid w:val="00CF3A4D"/>
    <w:rsid w:val="00D418D9"/>
    <w:rsid w:val="00D44580"/>
    <w:rsid w:val="00DA7A77"/>
    <w:rsid w:val="00E17726"/>
    <w:rsid w:val="00F0730E"/>
    <w:rsid w:val="6FC3B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BA2B"/>
  <w15:chartTrackingRefBased/>
  <w15:docId w15:val="{1CC1869E-B221-45B6-9A5F-A07F4F281C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35A4"/>
  </w:style>
  <w:style w:type="paragraph" w:styleId="Heading1">
    <w:name w:val="heading 1"/>
    <w:basedOn w:val="Normal"/>
    <w:next w:val="Normal"/>
    <w:link w:val="Heading1Char"/>
    <w:uiPriority w:val="9"/>
    <w:qFormat/>
    <w:rsid w:val="00A035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5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5A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35A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035A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035A4"/>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A035A4"/>
    <w:pPr>
      <w:ind w:left="720"/>
      <w:contextualSpacing/>
    </w:pPr>
  </w:style>
  <w:style w:type="paragraph" w:styleId="Title">
    <w:name w:val="Title"/>
    <w:basedOn w:val="Normal"/>
    <w:next w:val="Normal"/>
    <w:link w:val="TitleChar"/>
    <w:uiPriority w:val="10"/>
    <w:qFormat/>
    <w:rsid w:val="00A035A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35A4"/>
    <w:rPr>
      <w:rFonts w:asciiTheme="majorHAnsi" w:hAnsiTheme="majorHAnsi" w:eastAsiaTheme="majorEastAsia" w:cstheme="majorBidi"/>
      <w:spacing w:val="-10"/>
      <w:kern w:val="28"/>
      <w:sz w:val="56"/>
      <w:szCs w:val="56"/>
    </w:rPr>
  </w:style>
  <w:style w:type="character" w:styleId="normaltextrun" w:customStyle="1">
    <w:name w:val="normaltextrun"/>
    <w:basedOn w:val="DefaultParagraphFont"/>
    <w:rsid w:val="00A035A4"/>
  </w:style>
  <w:style w:type="character" w:styleId="eop" w:customStyle="1">
    <w:name w:val="eop"/>
    <w:basedOn w:val="DefaultParagraphFont"/>
    <w:rsid w:val="00A035A4"/>
  </w:style>
  <w:style w:type="paragraph" w:styleId="CommentText">
    <w:name w:val="annotation text"/>
    <w:basedOn w:val="Normal"/>
    <w:link w:val="CommentTextChar"/>
    <w:uiPriority w:val="99"/>
    <w:unhideWhenUsed/>
    <w:rsid w:val="00A035A4"/>
    <w:pPr>
      <w:spacing w:line="240" w:lineRule="auto"/>
    </w:pPr>
    <w:rPr>
      <w:sz w:val="20"/>
      <w:szCs w:val="20"/>
    </w:rPr>
  </w:style>
  <w:style w:type="character" w:styleId="CommentTextChar" w:customStyle="1">
    <w:name w:val="Comment Text Char"/>
    <w:basedOn w:val="DefaultParagraphFont"/>
    <w:link w:val="CommentText"/>
    <w:uiPriority w:val="99"/>
    <w:rsid w:val="00A035A4"/>
    <w:rPr>
      <w:sz w:val="20"/>
      <w:szCs w:val="20"/>
    </w:rPr>
  </w:style>
  <w:style w:type="character" w:styleId="highlight" w:customStyle="1">
    <w:name w:val="highlight"/>
    <w:basedOn w:val="DefaultParagraphFont"/>
    <w:rsid w:val="00A035A4"/>
  </w:style>
  <w:style w:type="paragraph" w:styleId="Revision">
    <w:name w:val="Revision"/>
    <w:hidden/>
    <w:uiPriority w:val="99"/>
    <w:semiHidden/>
    <w:rsid w:val="00257ECE"/>
    <w:pPr>
      <w:spacing w:after="0" w:line="240" w:lineRule="auto"/>
    </w:pPr>
  </w:style>
  <w:style w:type="character" w:styleId="CommentReference">
    <w:name w:val="annotation reference"/>
    <w:basedOn w:val="DefaultParagraphFont"/>
    <w:uiPriority w:val="99"/>
    <w:semiHidden/>
    <w:unhideWhenUsed/>
    <w:rsid w:val="00257ECE"/>
    <w:rPr>
      <w:sz w:val="16"/>
      <w:szCs w:val="16"/>
    </w:rPr>
  </w:style>
  <w:style w:type="paragraph" w:styleId="CommentSubject">
    <w:name w:val="annotation subject"/>
    <w:basedOn w:val="CommentText"/>
    <w:next w:val="CommentText"/>
    <w:link w:val="CommentSubjectChar"/>
    <w:uiPriority w:val="99"/>
    <w:semiHidden/>
    <w:unhideWhenUsed/>
    <w:rsid w:val="00257ECE"/>
    <w:rPr>
      <w:b/>
      <w:bCs/>
    </w:rPr>
  </w:style>
  <w:style w:type="character" w:styleId="CommentSubjectChar" w:customStyle="1">
    <w:name w:val="Comment Subject Char"/>
    <w:basedOn w:val="CommentTextChar"/>
    <w:link w:val="CommentSubject"/>
    <w:uiPriority w:val="99"/>
    <w:semiHidden/>
    <w:rsid w:val="00257ECE"/>
    <w:rPr>
      <w:b/>
      <w:bCs/>
      <w:sz w:val="20"/>
      <w:szCs w:val="20"/>
    </w:rPr>
  </w:style>
  <w:style w:type="paragraph" w:styleId="BalloonText">
    <w:name w:val="Balloon Text"/>
    <w:basedOn w:val="Normal"/>
    <w:link w:val="BalloonTextChar"/>
    <w:uiPriority w:val="99"/>
    <w:semiHidden/>
    <w:unhideWhenUsed/>
    <w:rsid w:val="00257C9A"/>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57C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mquinn@montana.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34</revision>
  <dcterms:created xsi:type="dcterms:W3CDTF">2021-07-22T17:47:00.0000000Z</dcterms:created>
  <dcterms:modified xsi:type="dcterms:W3CDTF">2021-07-26T03:55:46.9886535Z</dcterms:modified>
</coreProperties>
</file>