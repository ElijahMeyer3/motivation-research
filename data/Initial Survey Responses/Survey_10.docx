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0DD89EB" w:rsidP="60DD89EB" w:rsidRDefault="60DD89EB" w14:paraId="38477D12" w14:textId="77838C33">
      <w:pPr>
        <w:pStyle w:val="NormalWeb"/>
        <w:shd w:val="clear" w:color="auto" w:fill="FFFFFF" w:themeFill="background1"/>
        <w:spacing w:before="0" w:after="0"/>
        <w:rPr>
          <w:rFonts w:ascii="Calibri" w:hAnsi="Calibri" w:cs="Calibri" w:asciiTheme="minorAscii" w:hAnsiTheme="minorAscii" w:cstheme="minorAscii"/>
          <w:b w:val="1"/>
          <w:bCs w:val="1"/>
          <w:sz w:val="20"/>
          <w:szCs w:val="20"/>
        </w:rPr>
      </w:pPr>
      <w:r w:rsidRPr="60DD89EB" w:rsidR="60DD89EB">
        <w:rPr>
          <w:rFonts w:ascii="Calibri" w:hAnsi="Calibri" w:cs="Calibri" w:asciiTheme="minorAscii" w:hAnsiTheme="minorAscii" w:cstheme="minorAscii"/>
          <w:b w:val="1"/>
          <w:bCs w:val="1"/>
          <w:color w:val="4472C4" w:themeColor="accent1" w:themeTint="FF" w:themeShade="FF"/>
          <w:sz w:val="20"/>
          <w:szCs w:val="20"/>
        </w:rPr>
        <w:t xml:space="preserve">Participant 10 </w:t>
      </w:r>
    </w:p>
    <w:p w:rsidR="60DD89EB" w:rsidP="60DD89EB" w:rsidRDefault="60DD89EB" w14:paraId="706A8368" w14:textId="2E3B1116">
      <w:pPr>
        <w:pStyle w:val="NormalWeb"/>
        <w:shd w:val="clear" w:color="auto" w:fill="FFFFFF" w:themeFill="background1"/>
        <w:spacing w:before="0" w:after="0"/>
        <w:rPr>
          <w:rFonts w:ascii="Calibri" w:hAnsi="Calibri" w:cs="Calibri" w:asciiTheme="minorAscii" w:hAnsiTheme="minorAscii" w:cstheme="minorAscii"/>
          <w:b w:val="1"/>
          <w:bCs w:val="1"/>
          <w:color w:val="4472C4" w:themeColor="accent1" w:themeTint="FF" w:themeShade="FF"/>
          <w:sz w:val="20"/>
          <w:szCs w:val="20"/>
        </w:rPr>
      </w:pPr>
    </w:p>
    <w:p w:rsidRPr="00EF467F" w:rsidR="00640A8C" w:rsidP="00640A8C" w:rsidRDefault="00640A8C" w14:paraId="15690F4A" w14:textId="03164DA6">
      <w:pPr>
        <w:pStyle w:val="NormalWeb"/>
        <w:shd w:val="clear" w:color="auto" w:fill="FFFFFF"/>
        <w:spacing w:before="0" w:after="0"/>
        <w:rPr>
          <w:rFonts w:asciiTheme="minorHAnsi" w:hAnsiTheme="minorHAnsi" w:cstheme="minorHAnsi"/>
          <w:b/>
          <w:bCs/>
          <w:sz w:val="20"/>
          <w:szCs w:val="20"/>
        </w:rPr>
      </w:pPr>
      <w:r w:rsidRPr="00EF467F">
        <w:rPr>
          <w:rFonts w:asciiTheme="minorHAnsi" w:hAnsiTheme="minorHAnsi" w:cstheme="minorHAnsi"/>
          <w:b/>
          <w:bCs/>
          <w:sz w:val="20"/>
          <w:szCs w:val="20"/>
        </w:rPr>
        <w:t>Consent</w:t>
      </w:r>
      <w:r w:rsidR="00B60B18">
        <w:rPr>
          <w:rFonts w:asciiTheme="minorHAnsi" w:hAnsiTheme="minorHAnsi" w:cstheme="minorHAnsi"/>
          <w:b/>
          <w:bCs/>
          <w:sz w:val="20"/>
          <w:szCs w:val="20"/>
        </w:rPr>
        <w:t xml:space="preserve"> for Participation</w:t>
      </w:r>
    </w:p>
    <w:p w:rsidRPr="00EF467F" w:rsidR="00640A8C" w:rsidP="00640A8C" w:rsidRDefault="1758964A" w14:paraId="33399EB6" w14:textId="67867DB2">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sz w:val="20"/>
          <w:szCs w:val="20"/>
        </w:rPr>
        <w:t>Participation in this study is voluntary</w:t>
      </w:r>
      <w:r w:rsidRPr="00EF467F" w:rsidR="00EA4C51">
        <w:rPr>
          <w:rFonts w:asciiTheme="minorHAnsi" w:hAnsiTheme="minorHAnsi" w:cstheme="minorHAnsi"/>
          <w:sz w:val="20"/>
          <w:szCs w:val="20"/>
        </w:rPr>
        <w:t>. You are free to stop participating in the research at any time and may withdraw your consent at any time.</w:t>
      </w:r>
      <w:r w:rsidRPr="00EF467F" w:rsidR="00A971C7">
        <w:rPr>
          <w:rFonts w:asciiTheme="minorHAnsi" w:hAnsiTheme="minorHAnsi" w:cstheme="minorHAnsi"/>
          <w:sz w:val="20"/>
          <w:szCs w:val="20"/>
        </w:rPr>
        <w:t xml:space="preserve"> Y</w:t>
      </w:r>
      <w:r w:rsidRPr="00EF467F">
        <w:rPr>
          <w:rFonts w:asciiTheme="minorHAnsi" w:hAnsiTheme="minorHAnsi" w:cstheme="minorHAnsi"/>
          <w:sz w:val="20"/>
          <w:szCs w:val="20"/>
        </w:rPr>
        <w:t>ou are not obligated to submit the survey</w:t>
      </w:r>
      <w:r w:rsidRPr="00EF467F" w:rsidR="00A971C7">
        <w:rPr>
          <w:rFonts w:asciiTheme="minorHAnsi" w:hAnsiTheme="minorHAnsi" w:cstheme="minorHAnsi"/>
          <w:sz w:val="20"/>
          <w:szCs w:val="20"/>
        </w:rPr>
        <w:t>, and y</w:t>
      </w:r>
      <w:r w:rsidRPr="00EF467F" w:rsidR="00640A8C">
        <w:rPr>
          <w:rFonts w:asciiTheme="minorHAnsi" w:hAnsiTheme="minorHAnsi" w:cstheme="minorHAnsi"/>
          <w:color w:val="212121"/>
          <w:sz w:val="20"/>
          <w:szCs w:val="20"/>
          <w:bdr w:val="none" w:color="auto" w:sz="0" w:space="0" w:frame="1"/>
        </w:rPr>
        <w:t xml:space="preserve">ou may skip any questions in the survey you want. </w:t>
      </w:r>
      <w:r w:rsidRPr="00EF467F" w:rsidR="00640A8C">
        <w:rPr>
          <w:rFonts w:asciiTheme="minorHAnsi" w:hAnsiTheme="minorHAnsi" w:cstheme="minorHAnsi"/>
          <w:color w:val="000000"/>
          <w:sz w:val="20"/>
          <w:szCs w:val="20"/>
          <w:bdr w:val="none" w:color="auto" w:sz="0" w:space="0" w:frame="1"/>
        </w:rPr>
        <w:t>T</w:t>
      </w:r>
      <w:r w:rsidRPr="00EF467F" w:rsidR="00640A8C">
        <w:rPr>
          <w:rFonts w:asciiTheme="minorHAnsi" w:hAnsiTheme="minorHAnsi" w:cstheme="minorHAnsi"/>
          <w:color w:val="212121"/>
          <w:sz w:val="20"/>
          <w:szCs w:val="20"/>
          <w:bdr w:val="none" w:color="auto" w:sz="0" w:space="0" w:frame="1"/>
        </w:rPr>
        <w:t>here are no foreseen risks or benefits to you as a participant. We will not identify you by name in any reports using information obtained in the survey, and your confidentiality as a participant in this study will remain secure.</w:t>
      </w:r>
      <w:r w:rsidRPr="00EF467F" w:rsidR="00640A8C">
        <w:rPr>
          <w:rFonts w:asciiTheme="minorHAnsi" w:hAnsiTheme="minorHAnsi" w:cstheme="minorHAnsi"/>
          <w:color w:val="000000"/>
          <w:sz w:val="20"/>
          <w:szCs w:val="20"/>
          <w:bdr w:val="none" w:color="auto" w:sz="0" w:space="0" w:frame="1"/>
        </w:rPr>
        <w:t> </w:t>
      </w:r>
    </w:p>
    <w:p w:rsidRPr="00EF467F" w:rsidR="00CE40E3" w:rsidP="00640A8C" w:rsidRDefault="00CE40E3" w14:paraId="1D6E4685" w14:textId="77777777">
      <w:pPr>
        <w:pStyle w:val="NormalWeb"/>
        <w:shd w:val="clear" w:color="auto" w:fill="FFFFFF"/>
        <w:spacing w:before="0" w:after="0"/>
        <w:rPr>
          <w:rFonts w:asciiTheme="minorHAnsi" w:hAnsiTheme="minorHAnsi" w:cstheme="minorHAnsi"/>
          <w:b/>
          <w:bCs/>
          <w:color w:val="000000"/>
          <w:sz w:val="20"/>
          <w:szCs w:val="20"/>
          <w:bdr w:val="none" w:color="auto" w:sz="0" w:space="0" w:frame="1"/>
        </w:rPr>
      </w:pPr>
      <w:r w:rsidRPr="00EF467F">
        <w:rPr>
          <w:rFonts w:asciiTheme="minorHAnsi" w:hAnsiTheme="minorHAnsi" w:cstheme="minorHAnsi"/>
          <w:b/>
          <w:bCs/>
          <w:color w:val="000000"/>
          <w:sz w:val="20"/>
          <w:szCs w:val="20"/>
          <w:bdr w:val="none" w:color="auto" w:sz="0" w:space="0" w:frame="1"/>
        </w:rPr>
        <w:t>Contact Information</w:t>
      </w:r>
    </w:p>
    <w:p w:rsidRPr="00EF467F" w:rsidR="00640A8C" w:rsidP="00640A8C" w:rsidRDefault="00640A8C" w14:paraId="448A7AF1" w14:textId="2599EEE3">
      <w:pPr>
        <w:pStyle w:val="NormalWeb"/>
        <w:shd w:val="clear" w:color="auto" w:fill="FFFFFF"/>
        <w:spacing w:before="0" w:after="0"/>
        <w:rPr>
          <w:rFonts w:asciiTheme="minorHAnsi" w:hAnsiTheme="minorHAnsi" w:cstheme="minorHAnsi"/>
          <w:color w:val="000000"/>
          <w:sz w:val="20"/>
          <w:szCs w:val="20"/>
          <w:bdr w:val="none" w:color="auto" w:sz="0" w:space="0" w:frame="1"/>
        </w:rPr>
      </w:pPr>
      <w:r w:rsidRPr="00EF467F">
        <w:rPr>
          <w:rFonts w:asciiTheme="minorHAnsi" w:hAnsiTheme="minorHAnsi" w:cstheme="minorHAnsi"/>
          <w:color w:val="000000"/>
          <w:sz w:val="20"/>
          <w:szCs w:val="20"/>
          <w:bdr w:val="none" w:color="auto" w:sz="0" w:space="0" w:frame="1"/>
        </w:rPr>
        <w:t>If you have any questions about the survey or this research project, you may contact me (</w:t>
      </w:r>
      <w:hyperlink w:history="1" r:id="rId5">
        <w:r w:rsidRPr="00EF467F">
          <w:rPr>
            <w:rStyle w:val="Hyperlink"/>
            <w:rFonts w:asciiTheme="minorHAnsi" w:hAnsiTheme="minorHAnsi" w:cstheme="minorHAnsi"/>
            <w:sz w:val="20"/>
            <w:szCs w:val="20"/>
            <w:bdr w:val="none" w:color="auto" w:sz="0" w:space="0" w:frame="1"/>
          </w:rPr>
          <w:t>elijah.meyer@montana.edu</w:t>
        </w:r>
      </w:hyperlink>
      <w:r w:rsidRPr="00EF467F">
        <w:rPr>
          <w:rFonts w:asciiTheme="minorHAnsi" w:hAnsiTheme="minorHAnsi" w:cstheme="minorHAnsi"/>
          <w:color w:val="000000"/>
          <w:sz w:val="20"/>
          <w:szCs w:val="20"/>
          <w:bdr w:val="none" w:color="auto" w:sz="0" w:space="0" w:frame="1"/>
        </w:rPr>
        <w:t>), Jennifer Green (</w:t>
      </w:r>
      <w:hyperlink w:history="1" r:id="rId6">
        <w:r w:rsidRPr="00EF467F">
          <w:rPr>
            <w:rStyle w:val="Hyperlink"/>
            <w:rFonts w:asciiTheme="minorHAnsi" w:hAnsiTheme="minorHAnsi" w:cstheme="minorHAnsi"/>
            <w:sz w:val="20"/>
            <w:szCs w:val="20"/>
            <w:bdr w:val="none" w:color="auto" w:sz="0" w:space="0" w:frame="1"/>
          </w:rPr>
          <w:t>jg@msu.edu</w:t>
        </w:r>
      </w:hyperlink>
      <w:r w:rsidRPr="00EF467F">
        <w:rPr>
          <w:rFonts w:asciiTheme="minorHAnsi" w:hAnsiTheme="minorHAnsi" w:cstheme="minorHAnsi"/>
          <w:color w:val="000000"/>
          <w:sz w:val="20"/>
          <w:szCs w:val="20"/>
          <w:bdr w:val="none" w:color="auto" w:sz="0" w:space="0" w:frame="1"/>
        </w:rPr>
        <w:t>), or Stacey Hancock (</w:t>
      </w:r>
      <w:hyperlink w:history="1" r:id="rId7">
        <w:r w:rsidRPr="00EF467F">
          <w:rPr>
            <w:rStyle w:val="Hyperlink"/>
            <w:rFonts w:asciiTheme="minorHAnsi" w:hAnsiTheme="minorHAnsi" w:cstheme="minorHAnsi"/>
            <w:sz w:val="20"/>
            <w:szCs w:val="20"/>
            <w:bdr w:val="none" w:color="auto" w:sz="0" w:space="0" w:frame="1"/>
          </w:rPr>
          <w:t>stacey.hancock@montana.edu</w:t>
        </w:r>
      </w:hyperlink>
      <w:r w:rsidRPr="00EF467F">
        <w:rPr>
          <w:rFonts w:asciiTheme="minorHAnsi" w:hAnsiTheme="minorHAnsi" w:cstheme="minorHAnsi"/>
          <w:color w:val="000000"/>
          <w:sz w:val="20"/>
          <w:szCs w:val="20"/>
          <w:bdr w:val="none" w:color="auto" w:sz="0" w:space="0" w:frame="1"/>
        </w:rPr>
        <w:t>). If you have additional questions about the rights of human subjects, you may contact the Chair of the Institutional Review Board, Mark Quinn (</w:t>
      </w:r>
      <w:hyperlink w:history="1" r:id="rId8">
        <w:r w:rsidRPr="00EF467F">
          <w:rPr>
            <w:rStyle w:val="Hyperlink"/>
            <w:rFonts w:asciiTheme="minorHAnsi" w:hAnsiTheme="minorHAnsi" w:cstheme="minorHAnsi"/>
            <w:sz w:val="20"/>
            <w:szCs w:val="20"/>
            <w:bdr w:val="none" w:color="auto" w:sz="0" w:space="0" w:frame="1"/>
          </w:rPr>
          <w:t>mquinn@montana.edu</w:t>
        </w:r>
      </w:hyperlink>
      <w:r w:rsidRPr="00EF467F">
        <w:rPr>
          <w:rFonts w:asciiTheme="minorHAnsi" w:hAnsiTheme="minorHAnsi" w:cstheme="minorHAnsi"/>
          <w:color w:val="000000"/>
          <w:sz w:val="20"/>
          <w:szCs w:val="20"/>
          <w:bdr w:val="none" w:color="auto" w:sz="0" w:space="0" w:frame="1"/>
        </w:rPr>
        <w:t>).</w:t>
      </w:r>
    </w:p>
    <w:p w:rsidRPr="002F2CA9" w:rsidR="00640A8C" w:rsidP="00640A8C" w:rsidRDefault="00DF61A4" w14:paraId="0A874CE4" w14:textId="670D1A60">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Study Description and Purpose</w:t>
      </w:r>
    </w:p>
    <w:p w:rsidRPr="00CD2D6E" w:rsidR="00261AD0" w:rsidP="00261AD0" w:rsidRDefault="34226E9C" w14:paraId="0F29648E" w14:textId="3A5A8779">
      <w:pPr>
        <w:ind w:left="360"/>
        <w:rPr>
          <w:sz w:val="20"/>
          <w:szCs w:val="20"/>
        </w:rPr>
      </w:pPr>
      <w:r w:rsidRPr="34226E9C">
        <w:rPr>
          <w:sz w:val="20"/>
          <w:szCs w:val="20"/>
        </w:rPr>
        <w:t xml:space="preserve">The purpose of this research study is to develop an instrument to measure graduate student instructors’ (GSIs’) motivation to use active learning teaching techniques. The instrument’s target population is GSIs who teach an introductory statistics course or a recitation section. </w:t>
      </w:r>
    </w:p>
    <w:p w:rsidRPr="00CD2D6E" w:rsidR="00261AD0" w:rsidP="00261AD0" w:rsidRDefault="00261AD0" w14:paraId="4203671D" w14:textId="77777777">
      <w:pPr>
        <w:ind w:left="360"/>
        <w:rPr>
          <w:sz w:val="20"/>
          <w:szCs w:val="20"/>
        </w:rPr>
      </w:pPr>
      <w:r w:rsidRPr="00CD2D6E">
        <w:rPr>
          <w:sz w:val="20"/>
          <w:szCs w:val="20"/>
        </w:rPr>
        <w:t>Within the context of this study, we are currently defining active learning and motivation in the following way:</w:t>
      </w:r>
    </w:p>
    <w:p w:rsidRPr="00CD2D6E" w:rsidR="00E135A0" w:rsidP="34226E9C" w:rsidRDefault="00261AD0" w14:paraId="74BFD130" w14:textId="6C3083C1">
      <w:pPr>
        <w:ind w:left="720"/>
        <w:rPr>
          <w:color w:val="222222"/>
          <w:sz w:val="20"/>
          <w:szCs w:val="20"/>
          <w:shd w:val="clear" w:color="auto" w:fill="FFFFFF"/>
        </w:rPr>
      </w:pPr>
      <w:r w:rsidRPr="34226E9C">
        <w:rPr>
          <w:color w:val="222222"/>
          <w:sz w:val="20"/>
          <w:szCs w:val="20"/>
          <w:shd w:val="clear" w:color="auto" w:fill="FFFFFF"/>
        </w:rPr>
        <w:t>Active learning refers to “classroom practices that engage students in activities, such as reading, writing, discussion, or problem solving, that promote higher-order thinking” (CBMS</w:t>
      </w:r>
      <w:r w:rsidRPr="34226E9C" w:rsidR="00E135A0">
        <w:rPr>
          <w:color w:val="222222"/>
          <w:sz w:val="20"/>
          <w:szCs w:val="20"/>
          <w:shd w:val="clear" w:color="auto" w:fill="FFFFFF"/>
        </w:rPr>
        <w:t>, 2016,</w:t>
      </w:r>
      <w:r w:rsidRPr="34226E9C">
        <w:rPr>
          <w:color w:val="222222"/>
          <w:sz w:val="20"/>
          <w:szCs w:val="20"/>
          <w:shd w:val="clear" w:color="auto" w:fill="FFFFFF"/>
        </w:rPr>
        <w:t xml:space="preserve"> </w:t>
      </w:r>
      <w:r w:rsidRPr="34226E9C" w:rsidR="00E135A0">
        <w:rPr>
          <w:color w:val="222222"/>
          <w:sz w:val="20"/>
          <w:szCs w:val="20"/>
          <w:shd w:val="clear" w:color="auto" w:fill="FFFFFF"/>
        </w:rPr>
        <w:t xml:space="preserve">1). </w:t>
      </w:r>
    </w:p>
    <w:p w:rsidRPr="00CD2D6E" w:rsidR="00261AD0" w:rsidP="00261AD0" w:rsidRDefault="00261AD0" w14:paraId="2F073757" w14:textId="77777777">
      <w:pPr>
        <w:ind w:left="720"/>
        <w:rPr>
          <w:rFonts w:cstheme="minorHAnsi"/>
          <w:color w:val="222222"/>
          <w:sz w:val="20"/>
          <w:szCs w:val="20"/>
          <w:shd w:val="clear" w:color="auto" w:fill="FFFFFF"/>
        </w:rPr>
      </w:pPr>
      <w:r w:rsidRPr="00CD2D6E">
        <w:rPr>
          <w:rFonts w:cstheme="minorHAnsi"/>
          <w:color w:val="222222"/>
          <w:sz w:val="20"/>
          <w:szCs w:val="20"/>
          <w:shd w:val="clear" w:color="auto" w:fill="FFFFFF"/>
        </w:rPr>
        <w:t>Motivation is a multi-dimensional construct characterizing why individuals choose to use (or not use) active learning teaching techniques. Motivation is the “why” of behavior (Deci &amp; Ryan, 1985).</w:t>
      </w:r>
    </w:p>
    <w:p w:rsidR="00AF1FF1" w:rsidP="00AF1FF1" w:rsidRDefault="34226E9C" w14:paraId="7A07F56C" w14:textId="04CA8C23">
      <w:pPr>
        <w:ind w:left="360"/>
        <w:rPr>
          <w:sz w:val="20"/>
          <w:szCs w:val="20"/>
        </w:rPr>
      </w:pPr>
      <w:bookmarkStart w:name="_Hlk56606740" w:id="0"/>
      <w:r w:rsidRPr="34226E9C">
        <w:rPr>
          <w:sz w:val="20"/>
          <w:szCs w:val="20"/>
        </w:rPr>
        <w:t>There are many different types of active learning techniques GSIs may use when teaching introductory statistics. The purpose of this survey is to gather experts’ opinions about which active learning techniques are most valuable to include on an instrument measuring GSIs’ motivation. Your opinions will help us identify which techniques to address when creating research instrument items.</w:t>
      </w:r>
      <w:bookmarkEnd w:id="0"/>
    </w:p>
    <w:p w:rsidRPr="002F2CA9" w:rsidR="00AF1FF1" w:rsidP="00AF1FF1" w:rsidRDefault="00AF1FF1" w14:paraId="4D5FAC4C" w14:textId="73C41F6C">
      <w:pPr>
        <w:pStyle w:val="NormalWeb"/>
        <w:shd w:val="clear" w:color="auto" w:fill="FFFFFF"/>
        <w:spacing w:before="0" w:after="0"/>
        <w:rPr>
          <w:rFonts w:asciiTheme="minorHAnsi" w:hAnsiTheme="minorHAnsi" w:cstheme="minorHAnsi"/>
          <w:b/>
          <w:bCs/>
          <w:color w:val="000000"/>
          <w:sz w:val="20"/>
          <w:szCs w:val="20"/>
          <w:bdr w:val="none" w:color="auto" w:sz="0" w:space="0" w:frame="1"/>
        </w:rPr>
      </w:pPr>
      <w:r>
        <w:rPr>
          <w:rFonts w:asciiTheme="minorHAnsi" w:hAnsiTheme="minorHAnsi" w:cstheme="minorHAnsi"/>
          <w:b/>
          <w:bCs/>
          <w:color w:val="000000"/>
          <w:sz w:val="20"/>
          <w:szCs w:val="20"/>
          <w:bdr w:val="none" w:color="auto" w:sz="0" w:space="0" w:frame="1"/>
        </w:rPr>
        <w:t>Survey Questions</w:t>
      </w:r>
    </w:p>
    <w:p w:rsidR="00261AD0" w:rsidP="34226E9C" w:rsidRDefault="00261AD0" w14:paraId="7D95CBC8" w14:textId="1B975121">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At your institution, what are the teaching roles and responsibilities of graduate student instructors (GSIs) who teach statistics? Please also state whether GSIs at your institution are sole instructors of any statistics courses and, if so, which ones. If you do not have GSIs at your institution, please type, </w:t>
      </w:r>
      <w:r w:rsidRPr="34226E9C" w:rsidR="00D311F8">
        <w:rPr>
          <w:color w:val="222222"/>
          <w:sz w:val="20"/>
          <w:szCs w:val="20"/>
          <w:shd w:val="clear" w:color="auto" w:fill="FFFFFF"/>
        </w:rPr>
        <w:t>“We do not have GSIs at our institution.”</w:t>
      </w:r>
    </w:p>
    <w:p w:rsidR="00E346E1" w:rsidP="00E346E1" w:rsidRDefault="00E346E1" w14:paraId="6975D8E2" w14:textId="24FA77D8">
      <w:pPr>
        <w:pStyle w:val="ListParagraph"/>
        <w:rPr>
          <w:color w:val="0070C0"/>
          <w:sz w:val="20"/>
          <w:szCs w:val="20"/>
          <w:shd w:val="clear" w:color="auto" w:fill="FFFFFF"/>
        </w:rPr>
      </w:pPr>
      <w:r>
        <w:rPr>
          <w:color w:val="0070C0"/>
          <w:sz w:val="20"/>
          <w:szCs w:val="20"/>
          <w:shd w:val="clear" w:color="auto" w:fill="FFFFFF"/>
        </w:rPr>
        <w:t xml:space="preserve">GSIs in the Department of Statistics at the University of Michigan teach labs for courses. Our GSIs are part of a union, so there is a contract that dictates what they do over the term. </w:t>
      </w:r>
      <w:r w:rsidRPr="00E346E1">
        <w:rPr>
          <w:color w:val="0070C0"/>
          <w:sz w:val="20"/>
          <w:szCs w:val="20"/>
          <w:shd w:val="clear" w:color="auto" w:fill="FFFFFF"/>
        </w:rPr>
        <w:t>We also have graduate student mentors (GSMs) and administrative GSIs. GSMs serve as mentors for new GSIs. Those GSMs associated with our large intro stats course also take on leadership roles for the course. Administrative GSIs handle things like making sure things are updated within our LMS (Canvas), including transferring grades from our homework tool to Canvas.</w:t>
      </w:r>
      <w:r>
        <w:rPr>
          <w:color w:val="0070C0"/>
          <w:sz w:val="20"/>
          <w:szCs w:val="20"/>
          <w:shd w:val="clear" w:color="auto" w:fill="FFFFFF"/>
        </w:rPr>
        <w:t xml:space="preserve"> </w:t>
      </w:r>
    </w:p>
    <w:p w:rsidRPr="00E346E1" w:rsidR="00E346E1" w:rsidP="00E346E1" w:rsidRDefault="00E346E1" w14:paraId="37D46A51" w14:textId="0E45CE03">
      <w:pPr>
        <w:pStyle w:val="ListParagraph"/>
        <w:rPr>
          <w:color w:val="C00000"/>
          <w:sz w:val="20"/>
          <w:szCs w:val="20"/>
          <w:shd w:val="clear" w:color="auto" w:fill="FFFFFF"/>
        </w:rPr>
      </w:pPr>
      <w:r>
        <w:rPr>
          <w:color w:val="C00000"/>
          <w:sz w:val="20"/>
          <w:szCs w:val="20"/>
          <w:shd w:val="clear" w:color="auto" w:fill="FFFFFF"/>
        </w:rPr>
        <w:t>I can add that GSIs at Ohio State (where I was prior to Michigan) were able to serve as sole instructors. In this role, GSIs had the opportunity to teach several courses in the department.</w:t>
      </w:r>
    </w:p>
    <w:p w:rsidRPr="00CD2D6E" w:rsidR="00261AD0" w:rsidP="00261AD0" w:rsidRDefault="00261AD0" w14:paraId="76B7B263" w14:textId="77777777">
      <w:pPr>
        <w:rPr>
          <w:rFonts w:ascii="Lucida Sans Unicode" w:hAnsi="Lucida Sans Unicode" w:cs="Lucida Sans Unicode"/>
          <w:color w:val="222222"/>
          <w:sz w:val="20"/>
          <w:szCs w:val="20"/>
          <w:shd w:val="clear" w:color="auto" w:fill="FFFFFF"/>
        </w:rPr>
      </w:pPr>
    </w:p>
    <w:p w:rsidRPr="00D85137" w:rsidR="00261AD0" w:rsidP="34226E9C" w:rsidRDefault="00261AD0" w14:paraId="35E6E268" w14:textId="04239754">
      <w:pPr>
        <w:pStyle w:val="ListParagraph"/>
        <w:numPr>
          <w:ilvl w:val="0"/>
          <w:numId w:val="6"/>
        </w:numPr>
        <w:rPr>
          <w:color w:val="222222"/>
          <w:sz w:val="20"/>
          <w:szCs w:val="20"/>
          <w:shd w:val="clear" w:color="auto" w:fill="FFFFFF"/>
        </w:rPr>
      </w:pPr>
      <w:r w:rsidRPr="34226E9C">
        <w:rPr>
          <w:color w:val="222222"/>
          <w:sz w:val="20"/>
          <w:szCs w:val="20"/>
          <w:shd w:val="clear" w:color="auto" w:fill="FFFFFF"/>
        </w:rPr>
        <w:lastRenderedPageBreak/>
        <w:t xml:space="preserve">Based on the GAISE Guidelines and other literature on active learning in statistics classrooms, we have selected four activities for you to review. These are: </w:t>
      </w:r>
    </w:p>
    <w:p w:rsidRPr="00E2017E" w:rsidR="00261AD0" w:rsidP="00261AD0" w:rsidRDefault="00261AD0" w14:paraId="758887BF" w14:textId="77777777">
      <w:pPr>
        <w:pStyle w:val="ListParagraph"/>
        <w:rPr>
          <w:rFonts w:cstheme="minorHAnsi"/>
          <w:color w:val="222222"/>
          <w:shd w:val="clear" w:color="auto" w:fill="FFFFFF"/>
        </w:rPr>
      </w:pPr>
    </w:p>
    <w:p w:rsidRPr="00CE2A83" w:rsidR="00261AD0" w:rsidP="34226E9C" w:rsidRDefault="00261AD0" w14:paraId="11CC9C0E" w14:textId="6ACC0968">
      <w:pPr>
        <w:pStyle w:val="ListParagraph"/>
        <w:rPr>
          <w:color w:val="222222"/>
          <w:sz w:val="20"/>
          <w:szCs w:val="20"/>
          <w:shd w:val="clear" w:color="auto" w:fill="FFFFFF"/>
        </w:rPr>
      </w:pPr>
      <w:bookmarkStart w:name="_Hlk57199062" w:id="1"/>
      <w:r w:rsidRPr="34226E9C">
        <w:rPr>
          <w:b/>
          <w:bCs/>
          <w:color w:val="222222"/>
          <w:sz w:val="20"/>
          <w:szCs w:val="20"/>
          <w:shd w:val="clear" w:color="auto" w:fill="FFFFFF"/>
        </w:rPr>
        <w:t>Group work</w:t>
      </w:r>
      <w:r w:rsidRPr="34226E9C">
        <w:rPr>
          <w:color w:val="222222"/>
          <w:sz w:val="20"/>
          <w:szCs w:val="20"/>
          <w:shd w:val="clear" w:color="auto" w:fill="FFFFFF"/>
        </w:rPr>
        <w:t xml:space="preserve"> – Method of instruction that gets students to work together in groups of two or more. Group work involves strategies that allow students to communicate with peers, share their ideas, and think critically about the topic(s). </w:t>
      </w:r>
      <w:r w:rsidRPr="34226E9C" w:rsidR="005B13A0">
        <w:rPr>
          <w:color w:val="222222"/>
          <w:sz w:val="20"/>
          <w:szCs w:val="20"/>
          <w:shd w:val="clear" w:color="auto" w:fill="FFFFFF"/>
        </w:rPr>
        <w:t>This may includ</w:t>
      </w:r>
      <w:r w:rsidRPr="34226E9C" w:rsidR="00E135A0">
        <w:rPr>
          <w:color w:val="222222"/>
          <w:sz w:val="20"/>
          <w:szCs w:val="20"/>
          <w:shd w:val="clear" w:color="auto" w:fill="FFFFFF"/>
        </w:rPr>
        <w:t xml:space="preserve">e think-pair-share, group presentations, </w:t>
      </w:r>
      <w:r w:rsidRPr="34226E9C" w:rsidR="00C55E9A">
        <w:rPr>
          <w:color w:val="222222"/>
          <w:sz w:val="20"/>
          <w:szCs w:val="20"/>
          <w:shd w:val="clear" w:color="auto" w:fill="FFFFFF"/>
        </w:rPr>
        <w:t>or other</w:t>
      </w:r>
      <w:r w:rsidRPr="34226E9C" w:rsidR="00E135A0">
        <w:rPr>
          <w:color w:val="222222"/>
          <w:sz w:val="20"/>
          <w:szCs w:val="20"/>
          <w:shd w:val="clear" w:color="auto" w:fill="FFFFFF"/>
        </w:rPr>
        <w:t xml:space="preserve"> small group work activities that have the characteristics described above. </w:t>
      </w:r>
    </w:p>
    <w:p w:rsidRPr="007C7C3C" w:rsidR="00261AD0" w:rsidP="00261AD0" w:rsidRDefault="00261AD0" w14:paraId="718B8DB0" w14:textId="77777777">
      <w:pPr>
        <w:pStyle w:val="ListParagraph"/>
        <w:rPr>
          <w:rFonts w:cstheme="minorHAnsi"/>
          <w:color w:val="222222"/>
          <w:sz w:val="20"/>
          <w:szCs w:val="20"/>
          <w:shd w:val="clear" w:color="auto" w:fill="FFFFFF"/>
        </w:rPr>
      </w:pPr>
    </w:p>
    <w:p w:rsidR="00261AD0" w:rsidP="00C55E9A" w:rsidRDefault="00261AD0" w14:paraId="31592B1B" w14:textId="0C81A994">
      <w:pPr>
        <w:pStyle w:val="ListParagraph"/>
        <w:rPr>
          <w:rFonts w:cstheme="minorHAnsi"/>
          <w:color w:val="222222"/>
          <w:sz w:val="20"/>
          <w:szCs w:val="20"/>
          <w:shd w:val="clear" w:color="auto" w:fill="FFFFFF"/>
        </w:rPr>
      </w:pPr>
      <w:r>
        <w:rPr>
          <w:rFonts w:cstheme="minorHAnsi"/>
          <w:b/>
          <w:bCs/>
          <w:color w:val="222222"/>
          <w:sz w:val="20"/>
          <w:szCs w:val="20"/>
          <w:shd w:val="clear" w:color="auto" w:fill="FFFFFF"/>
        </w:rPr>
        <w:t>T</w:t>
      </w:r>
      <w:r w:rsidRPr="007C7C3C">
        <w:rPr>
          <w:rFonts w:cstheme="minorHAnsi"/>
          <w:b/>
          <w:bCs/>
          <w:color w:val="222222"/>
          <w:sz w:val="20"/>
          <w:szCs w:val="20"/>
          <w:shd w:val="clear" w:color="auto" w:fill="FFFFFF"/>
        </w:rPr>
        <w:t>echnology</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w:t>
      </w:r>
      <w:r w:rsidRPr="007C7C3C">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 T</w:t>
      </w:r>
      <w:r w:rsidRPr="000406E1">
        <w:rPr>
          <w:rFonts w:cstheme="minorHAnsi"/>
          <w:color w:val="222222"/>
          <w:sz w:val="20"/>
          <w:szCs w:val="20"/>
          <w:shd w:val="clear" w:color="auto" w:fill="FFFFFF"/>
        </w:rPr>
        <w:t xml:space="preserve">echnological tools </w:t>
      </w:r>
      <w:r>
        <w:rPr>
          <w:rFonts w:cstheme="minorHAnsi"/>
          <w:color w:val="222222"/>
          <w:sz w:val="20"/>
          <w:szCs w:val="20"/>
          <w:shd w:val="clear" w:color="auto" w:fill="FFFFFF"/>
        </w:rPr>
        <w:t xml:space="preserve">that </w:t>
      </w:r>
      <w:r w:rsidRPr="000406E1">
        <w:rPr>
          <w:rFonts w:cstheme="minorHAnsi"/>
          <w:color w:val="222222"/>
          <w:sz w:val="20"/>
          <w:szCs w:val="20"/>
          <w:shd w:val="clear" w:color="auto" w:fill="FFFFFF"/>
        </w:rPr>
        <w:t>assist in the communication</w:t>
      </w:r>
      <w:r>
        <w:rPr>
          <w:rFonts w:cstheme="minorHAnsi"/>
          <w:color w:val="222222"/>
          <w:sz w:val="20"/>
          <w:szCs w:val="20"/>
          <w:shd w:val="clear" w:color="auto" w:fill="FFFFFF"/>
        </w:rPr>
        <w:t>, development, and exchange of</w:t>
      </w:r>
      <w:r w:rsidRPr="000406E1">
        <w:rPr>
          <w:rFonts w:cstheme="minorHAnsi"/>
          <w:color w:val="222222"/>
          <w:sz w:val="20"/>
          <w:szCs w:val="20"/>
          <w:shd w:val="clear" w:color="auto" w:fill="FFFFFF"/>
        </w:rPr>
        <w:t xml:space="preserve"> knowledge</w:t>
      </w:r>
      <w:r>
        <w:rPr>
          <w:rFonts w:cstheme="minorHAnsi"/>
          <w:color w:val="222222"/>
          <w:sz w:val="20"/>
          <w:szCs w:val="20"/>
          <w:shd w:val="clear" w:color="auto" w:fill="FFFFFF"/>
        </w:rPr>
        <w:t xml:space="preserve">. Using technology </w:t>
      </w:r>
      <w:r w:rsidRPr="000406E1">
        <w:rPr>
          <w:rFonts w:cstheme="minorHAnsi"/>
          <w:color w:val="222222"/>
          <w:sz w:val="20"/>
          <w:szCs w:val="20"/>
          <w:shd w:val="clear" w:color="auto" w:fill="FFFFFF"/>
        </w:rPr>
        <w:t>is about design</w:t>
      </w:r>
      <w:r>
        <w:rPr>
          <w:rFonts w:cstheme="minorHAnsi"/>
          <w:color w:val="222222"/>
          <w:sz w:val="20"/>
          <w:szCs w:val="20"/>
          <w:shd w:val="clear" w:color="auto" w:fill="FFFFFF"/>
        </w:rPr>
        <w:t>ing</w:t>
      </w:r>
      <w:r w:rsidRPr="000406E1">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a </w:t>
      </w:r>
      <w:r w:rsidRPr="000406E1">
        <w:rPr>
          <w:rFonts w:cstheme="minorHAnsi"/>
          <w:color w:val="222222"/>
          <w:sz w:val="20"/>
          <w:szCs w:val="20"/>
          <w:shd w:val="clear" w:color="auto" w:fill="FFFFFF"/>
        </w:rPr>
        <w:t xml:space="preserve">lesson </w:t>
      </w:r>
      <w:r>
        <w:rPr>
          <w:rFonts w:cstheme="minorHAnsi"/>
          <w:color w:val="222222"/>
          <w:sz w:val="20"/>
          <w:szCs w:val="20"/>
          <w:shd w:val="clear" w:color="auto" w:fill="FFFFFF"/>
        </w:rPr>
        <w:t xml:space="preserve">that allows students to </w:t>
      </w:r>
      <w:r w:rsidR="005B13A0">
        <w:rPr>
          <w:rFonts w:cstheme="minorHAnsi"/>
          <w:color w:val="222222"/>
          <w:sz w:val="20"/>
          <w:szCs w:val="20"/>
          <w:shd w:val="clear" w:color="auto" w:fill="FFFFFF"/>
        </w:rPr>
        <w:t xml:space="preserve">acquire information through discovering </w:t>
      </w:r>
      <w:r>
        <w:rPr>
          <w:rFonts w:cstheme="minorHAnsi"/>
          <w:color w:val="222222"/>
          <w:sz w:val="20"/>
          <w:szCs w:val="20"/>
          <w:shd w:val="clear" w:color="auto" w:fill="FFFFFF"/>
        </w:rPr>
        <w:t xml:space="preserve">material for themselves. </w:t>
      </w:r>
      <w:r w:rsidR="005B13A0">
        <w:rPr>
          <w:rFonts w:cstheme="minorHAnsi"/>
          <w:color w:val="222222"/>
          <w:sz w:val="20"/>
          <w:szCs w:val="20"/>
          <w:shd w:val="clear" w:color="auto" w:fill="FFFFFF"/>
        </w:rPr>
        <w:t>This may includ</w:t>
      </w:r>
      <w:r w:rsidR="00C55E9A">
        <w:rPr>
          <w:rFonts w:cstheme="minorHAnsi"/>
          <w:color w:val="222222"/>
          <w:sz w:val="20"/>
          <w:szCs w:val="20"/>
          <w:shd w:val="clear" w:color="auto" w:fill="FFFFFF"/>
        </w:rPr>
        <w:t xml:space="preserve">e having students work with Tableau, CODAP, R, etc. to discover information. This does not include passive technology, such as displaying a </w:t>
      </w:r>
      <w:commentRangeStart w:id="2"/>
      <w:r w:rsidR="00C55E9A">
        <w:rPr>
          <w:rFonts w:cstheme="minorHAnsi"/>
          <w:color w:val="222222"/>
          <w:sz w:val="20"/>
          <w:szCs w:val="20"/>
          <w:shd w:val="clear" w:color="auto" w:fill="FFFFFF"/>
        </w:rPr>
        <w:t>power point</w:t>
      </w:r>
      <w:commentRangeEnd w:id="2"/>
      <w:r w:rsidR="005D1CD0">
        <w:rPr>
          <w:rStyle w:val="CommentReference"/>
        </w:rPr>
        <w:commentReference w:id="2"/>
      </w:r>
      <w:r w:rsidR="00C55E9A">
        <w:rPr>
          <w:rFonts w:cstheme="minorHAnsi"/>
          <w:color w:val="222222"/>
          <w:sz w:val="20"/>
          <w:szCs w:val="20"/>
          <w:shd w:val="clear" w:color="auto" w:fill="FFFFFF"/>
        </w:rPr>
        <w:t xml:space="preserve">. </w:t>
      </w:r>
    </w:p>
    <w:p w:rsidRPr="00C55E9A" w:rsidR="00C55E9A" w:rsidP="00C55E9A" w:rsidRDefault="00C55E9A" w14:paraId="65533FDF" w14:textId="77777777">
      <w:pPr>
        <w:pStyle w:val="ListParagraph"/>
        <w:rPr>
          <w:rFonts w:cstheme="minorHAnsi"/>
          <w:color w:val="222222"/>
          <w:sz w:val="20"/>
          <w:szCs w:val="20"/>
          <w:shd w:val="clear" w:color="auto" w:fill="FFFFFF"/>
        </w:rPr>
      </w:pPr>
    </w:p>
    <w:p w:rsidR="00261AD0" w:rsidP="34226E9C" w:rsidRDefault="00261AD0" w14:paraId="44D76F98" w14:textId="203CB29B">
      <w:pPr>
        <w:pStyle w:val="ListParagraph"/>
        <w:rPr>
          <w:color w:val="222222"/>
          <w:sz w:val="20"/>
          <w:szCs w:val="20"/>
          <w:shd w:val="clear" w:color="auto" w:fill="FFFFFF"/>
        </w:rPr>
      </w:pPr>
      <w:r w:rsidRPr="34226E9C">
        <w:rPr>
          <w:b/>
          <w:bCs/>
          <w:color w:val="222222"/>
          <w:sz w:val="20"/>
          <w:szCs w:val="20"/>
          <w:shd w:val="clear" w:color="auto" w:fill="FFFFFF"/>
        </w:rPr>
        <w:t>Real data</w:t>
      </w:r>
      <w:r w:rsidRPr="34226E9C">
        <w:rPr>
          <w:color w:val="222222"/>
          <w:sz w:val="20"/>
          <w:szCs w:val="20"/>
          <w:shd w:val="clear" w:color="auto" w:fill="FFFFFF"/>
        </w:rPr>
        <w:t xml:space="preserve"> – Data that is not </w:t>
      </w:r>
      <w:r w:rsidRPr="34226E9C" w:rsidR="005B13A0">
        <w:rPr>
          <w:color w:val="222222"/>
          <w:sz w:val="20"/>
          <w:szCs w:val="20"/>
          <w:shd w:val="clear" w:color="auto" w:fill="FFFFFF"/>
        </w:rPr>
        <w:t>fake</w:t>
      </w:r>
      <w:r w:rsidRPr="34226E9C">
        <w:rPr>
          <w:color w:val="222222"/>
          <w:sz w:val="20"/>
          <w:szCs w:val="20"/>
          <w:shd w:val="clear" w:color="auto" w:fill="FFFFFF"/>
        </w:rPr>
        <w:t xml:space="preserve"> or simulated. Using real data may include </w:t>
      </w:r>
      <w:del w:author="Jackie Miller" w:date="2021-01-04T09:44:00Z" w:id="3">
        <w:r w:rsidRPr="34226E9C" w:rsidDel="005D1CD0">
          <w:rPr>
            <w:color w:val="222222"/>
            <w:sz w:val="20"/>
            <w:szCs w:val="20"/>
            <w:shd w:val="clear" w:color="auto" w:fill="FFFFFF"/>
          </w:rPr>
          <w:delText xml:space="preserve">collecting data from students during class or </w:delText>
        </w:r>
      </w:del>
      <w:r w:rsidRPr="34226E9C">
        <w:rPr>
          <w:color w:val="222222"/>
          <w:sz w:val="20"/>
          <w:szCs w:val="20"/>
          <w:shd w:val="clear" w:color="auto" w:fill="FFFFFF"/>
        </w:rPr>
        <w:t>preparing real world data to integrate into a lesson that focuses on the data’s context and purpose</w:t>
      </w:r>
      <w:ins w:author="Jackie Miller" w:date="2021-01-04T09:44:00Z" w:id="4">
        <w:r w:rsidR="005D1CD0">
          <w:rPr>
            <w:color w:val="222222"/>
            <w:sz w:val="20"/>
            <w:szCs w:val="20"/>
            <w:shd w:val="clear" w:color="auto" w:fill="FFFFFF"/>
          </w:rPr>
          <w:t xml:space="preserve"> or collecting data</w:t>
        </w:r>
      </w:ins>
      <w:r w:rsidRPr="34226E9C">
        <w:rPr>
          <w:color w:val="222222"/>
          <w:sz w:val="20"/>
          <w:szCs w:val="20"/>
          <w:shd w:val="clear" w:color="auto" w:fill="FFFFFF"/>
        </w:rPr>
        <w:t xml:space="preserve">. </w:t>
      </w:r>
      <w:r w:rsidRPr="34226E9C" w:rsidR="00C55E9A">
        <w:rPr>
          <w:color w:val="222222"/>
          <w:sz w:val="20"/>
          <w:szCs w:val="20"/>
          <w:shd w:val="clear" w:color="auto" w:fill="FFFFFF"/>
        </w:rPr>
        <w:t xml:space="preserve">Collecting data may involve the administration of an in-class survey or an out-of-class survey to obtain information from students. </w:t>
      </w:r>
    </w:p>
    <w:p w:rsidRPr="007C7C3C" w:rsidR="00261AD0" w:rsidP="00261AD0" w:rsidRDefault="00261AD0" w14:paraId="17E0EA52" w14:textId="77777777">
      <w:pPr>
        <w:pStyle w:val="ListParagraph"/>
        <w:rPr>
          <w:rFonts w:cstheme="minorHAnsi"/>
          <w:color w:val="222222"/>
          <w:sz w:val="20"/>
          <w:szCs w:val="20"/>
          <w:shd w:val="clear" w:color="auto" w:fill="FFFFFF"/>
        </w:rPr>
      </w:pPr>
    </w:p>
    <w:p w:rsidRPr="00B909A4" w:rsidR="00C437A8" w:rsidP="34226E9C" w:rsidRDefault="00261AD0" w14:paraId="3CD2233C" w14:textId="7A45FB02">
      <w:pPr>
        <w:pStyle w:val="ListParagraph"/>
        <w:rPr>
          <w:color w:val="333333"/>
          <w:sz w:val="20"/>
          <w:szCs w:val="20"/>
          <w:shd w:val="clear" w:color="auto" w:fill="FFFFFF"/>
        </w:rPr>
      </w:pPr>
      <w:r w:rsidRPr="34226E9C">
        <w:rPr>
          <w:b/>
          <w:bCs/>
          <w:color w:val="222222"/>
          <w:sz w:val="20"/>
          <w:szCs w:val="20"/>
          <w:shd w:val="clear" w:color="auto" w:fill="FFFFFF"/>
        </w:rPr>
        <w:t>Large-group discussions</w:t>
      </w:r>
      <w:r w:rsidRPr="34226E9C">
        <w:rPr>
          <w:color w:val="222222"/>
          <w:sz w:val="20"/>
          <w:szCs w:val="20"/>
          <w:shd w:val="clear" w:color="auto" w:fill="FFFFFF"/>
        </w:rPr>
        <w:t xml:space="preserve"> – Conversation about the topic(s) at the class level. Large-group discussions are designed to help students think about and express their ideas with others in the class. During discussion, instructors prepare open-ended questions</w:t>
      </w:r>
      <w:r w:rsidRPr="34226E9C" w:rsidR="00B909A4">
        <w:rPr>
          <w:color w:val="222222"/>
          <w:sz w:val="20"/>
          <w:szCs w:val="20"/>
          <w:shd w:val="clear" w:color="auto" w:fill="FFFFFF"/>
        </w:rPr>
        <w:t xml:space="preserve"> and move</w:t>
      </w:r>
      <w:r w:rsidRPr="34226E9C" w:rsidR="00C437A8">
        <w:rPr>
          <w:color w:val="222222"/>
          <w:sz w:val="20"/>
          <w:szCs w:val="20"/>
          <w:shd w:val="clear" w:color="auto" w:fill="FFFFFF"/>
        </w:rPr>
        <w:t xml:space="preserve"> the discussion forward </w:t>
      </w:r>
      <w:r w:rsidRPr="34226E9C">
        <w:rPr>
          <w:color w:val="333333"/>
          <w:sz w:val="20"/>
          <w:szCs w:val="20"/>
          <w:shd w:val="clear" w:color="auto" w:fill="FFFFFF"/>
        </w:rPr>
        <w:t xml:space="preserve">by having students elaborate on their thinking through providing explanations, evidence, or clarifications, and inviting others to react and respond by providing similar and/or alternative viewpoints. </w:t>
      </w:r>
    </w:p>
    <w:p w:rsidRPr="00CD2D6E" w:rsidR="00B909A4" w:rsidP="00261AD0" w:rsidRDefault="00B909A4" w14:paraId="292B5DF6" w14:textId="7FC0775C">
      <w:pPr>
        <w:pStyle w:val="ListParagraph"/>
        <w:rPr>
          <w:rFonts w:ascii="Open Sans" w:hAnsi="Open Sans"/>
          <w:color w:val="333333"/>
          <w:sz w:val="20"/>
          <w:szCs w:val="20"/>
          <w:shd w:val="clear" w:color="auto" w:fill="FFFFFF"/>
        </w:rPr>
      </w:pPr>
    </w:p>
    <w:bookmarkEnd w:id="1"/>
    <w:p w:rsidRPr="00CD2D6E" w:rsidR="00261AD0" w:rsidP="34226E9C" w:rsidRDefault="00261AD0" w14:paraId="5E1D8E06" w14:textId="1D905E11">
      <w:pPr>
        <w:pStyle w:val="ListParagraph"/>
        <w:numPr>
          <w:ilvl w:val="1"/>
          <w:numId w:val="3"/>
        </w:numPr>
        <w:rPr>
          <w:rFonts w:eastAsiaTheme="minorEastAsia"/>
          <w:color w:val="222222"/>
          <w:sz w:val="20"/>
          <w:szCs w:val="20"/>
        </w:rPr>
      </w:pPr>
      <w:r w:rsidRPr="34226E9C">
        <w:rPr>
          <w:color w:val="222222"/>
          <w:sz w:val="20"/>
          <w:szCs w:val="20"/>
          <w:shd w:val="clear" w:color="auto" w:fill="FFFFFF"/>
        </w:rPr>
        <w:t>These definitions will be provided to GSIs when filling out the research instrument. Please review these definitions and answer the following questions:</w:t>
      </w:r>
    </w:p>
    <w:p w:rsidRPr="00CD2D6E" w:rsidR="00261AD0" w:rsidP="34226E9C" w:rsidRDefault="00261AD0" w14:paraId="3A4EA20E" w14:textId="531EA616">
      <w:pPr>
        <w:pStyle w:val="ListParagraph"/>
        <w:numPr>
          <w:ilvl w:val="2"/>
          <w:numId w:val="1"/>
        </w:numPr>
        <w:rPr>
          <w:rFonts w:eastAsiaTheme="minorEastAsia"/>
          <w:color w:val="222222"/>
          <w:sz w:val="20"/>
          <w:szCs w:val="20"/>
        </w:rPr>
      </w:pPr>
      <w:r w:rsidRPr="34226E9C">
        <w:rPr>
          <w:color w:val="222222"/>
          <w:sz w:val="20"/>
          <w:szCs w:val="20"/>
          <w:shd w:val="clear" w:color="auto" w:fill="FFFFFF"/>
        </w:rPr>
        <w:t>Do you agree with each definition? If not, please explain.</w:t>
      </w:r>
    </w:p>
    <w:p w:rsidRPr="00CD2D6E" w:rsidR="00261AD0" w:rsidP="34226E9C" w:rsidRDefault="00261AD0" w14:paraId="73E8B43E" w14:textId="7D235052">
      <w:pPr>
        <w:pStyle w:val="ListParagraph"/>
        <w:numPr>
          <w:ilvl w:val="2"/>
          <w:numId w:val="1"/>
        </w:numPr>
        <w:rPr>
          <w:rFonts w:eastAsiaTheme="minorEastAsia"/>
          <w:color w:val="222222"/>
          <w:sz w:val="20"/>
          <w:szCs w:val="20"/>
        </w:rPr>
      </w:pPr>
      <w:r w:rsidRPr="34226E9C">
        <w:rPr>
          <w:color w:val="222222"/>
          <w:sz w:val="20"/>
          <w:szCs w:val="20"/>
          <w:shd w:val="clear" w:color="auto" w:fill="FFFFFF"/>
        </w:rPr>
        <w:t xml:space="preserve">Do you find these definitions specific enough to clearly describe these activities to a general graduate student teaching audience? </w:t>
      </w:r>
      <w:r w:rsidRPr="34226E9C" w:rsidR="34226E9C">
        <w:rPr>
          <w:color w:val="222222"/>
          <w:sz w:val="20"/>
          <w:szCs w:val="20"/>
        </w:rPr>
        <w:t>If not, please explain.</w:t>
      </w:r>
    </w:p>
    <w:p w:rsidR="00DC1DBF" w:rsidP="00DC1DBF" w:rsidRDefault="005D1CD0" w14:paraId="4D228E29" w14:textId="51024AB9">
      <w:pPr>
        <w:pStyle w:val="ListParagraph"/>
        <w:ind w:left="1440"/>
        <w:contextualSpacing w:val="0"/>
        <w:rPr>
          <w:rFonts w:eastAsiaTheme="minorEastAsia"/>
          <w:color w:val="0070C0"/>
          <w:sz w:val="20"/>
          <w:szCs w:val="20"/>
          <w:shd w:val="clear" w:color="auto" w:fill="FFFFFF"/>
        </w:rPr>
      </w:pPr>
      <w:r>
        <w:rPr>
          <w:rFonts w:eastAsiaTheme="minorEastAsia"/>
          <w:color w:val="0070C0"/>
          <w:sz w:val="20"/>
          <w:szCs w:val="20"/>
          <w:shd w:val="clear" w:color="auto" w:fill="FFFFFF"/>
        </w:rPr>
        <w:t>Group work—definition seems fine to me.</w:t>
      </w:r>
    </w:p>
    <w:p w:rsidR="005D1CD0" w:rsidP="00DC1DBF" w:rsidRDefault="005D1CD0" w14:paraId="5FF986E1" w14:textId="7BD50ED1">
      <w:pPr>
        <w:pStyle w:val="ListParagraph"/>
        <w:ind w:left="1440"/>
        <w:contextualSpacing w:val="0"/>
        <w:rPr>
          <w:rFonts w:eastAsiaTheme="minorEastAsia"/>
          <w:color w:val="0070C0"/>
          <w:sz w:val="20"/>
          <w:szCs w:val="20"/>
          <w:shd w:val="clear" w:color="auto" w:fill="FFFFFF"/>
        </w:rPr>
      </w:pPr>
      <w:r>
        <w:rPr>
          <w:rFonts w:eastAsiaTheme="minorEastAsia"/>
          <w:color w:val="0070C0"/>
          <w:sz w:val="20"/>
          <w:szCs w:val="20"/>
          <w:shd w:val="clear" w:color="auto" w:fill="FFFFFF"/>
        </w:rPr>
        <w:t>Technology—since you’re including Tableau, CODAP, and R, I feel like there should be something that refers to performing data analysis as well. I would also list R before CODAP (had to look up CODAP). Since we’re currently doing remote learning, do you want to address Zoom in some way (either as a technology that is or is not included in your definition)? The reason I mention Zoom is that it is clearly being used in the communication, development, and exchange of knowledge, but I don’t think it’s what you’re thinking of as technology.</w:t>
      </w:r>
    </w:p>
    <w:p w:rsidR="00305BE8" w:rsidP="00DC1DBF" w:rsidRDefault="005D1CD0" w14:paraId="4768A8B9" w14:textId="77777777">
      <w:pPr>
        <w:pStyle w:val="ListParagraph"/>
        <w:ind w:left="1440"/>
        <w:contextualSpacing w:val="0"/>
        <w:rPr>
          <w:rFonts w:eastAsiaTheme="minorEastAsia"/>
          <w:color w:val="0070C0"/>
          <w:sz w:val="20"/>
          <w:szCs w:val="20"/>
          <w:shd w:val="clear" w:color="auto" w:fill="FFFFFF"/>
        </w:rPr>
      </w:pPr>
      <w:r>
        <w:rPr>
          <w:rFonts w:eastAsiaTheme="minorEastAsia"/>
          <w:color w:val="0070C0"/>
          <w:sz w:val="20"/>
          <w:szCs w:val="20"/>
          <w:shd w:val="clear" w:color="auto" w:fill="FFFFFF"/>
        </w:rPr>
        <w:t xml:space="preserve">Real data—see my edits above. Also, you might want to clarify what you mean by “preparing real world data”—does this include curation, cleaning, </w:t>
      </w:r>
      <w:r w:rsidR="00305BE8">
        <w:rPr>
          <w:rFonts w:eastAsiaTheme="minorEastAsia"/>
          <w:color w:val="0070C0"/>
          <w:sz w:val="20"/>
          <w:szCs w:val="20"/>
          <w:shd w:val="clear" w:color="auto" w:fill="FFFFFF"/>
        </w:rPr>
        <w:t>something else? It might also help to clarify if real data needs to come from studies or be compelling in some way (thinking about the examples of tips and midterm scores on page 61 of the 2016 GAISE report).</w:t>
      </w:r>
    </w:p>
    <w:p w:rsidRPr="005D1CD0" w:rsidR="005D1CD0" w:rsidP="00DC1DBF" w:rsidRDefault="00305BE8" w14:paraId="37A6583E" w14:textId="6D916866">
      <w:pPr>
        <w:pStyle w:val="ListParagraph"/>
        <w:ind w:left="1440"/>
        <w:contextualSpacing w:val="0"/>
        <w:rPr>
          <w:rFonts w:eastAsiaTheme="minorEastAsia"/>
          <w:color w:val="0070C0"/>
          <w:sz w:val="20"/>
          <w:szCs w:val="20"/>
          <w:shd w:val="clear" w:color="auto" w:fill="FFFFFF"/>
        </w:rPr>
      </w:pPr>
      <w:r>
        <w:rPr>
          <w:rFonts w:eastAsiaTheme="minorEastAsia"/>
          <w:color w:val="0070C0"/>
          <w:sz w:val="20"/>
          <w:szCs w:val="20"/>
          <w:shd w:val="clear" w:color="auto" w:fill="FFFFFF"/>
        </w:rPr>
        <w:t xml:space="preserve">Large-group discussions—definition seems fine to me.  </w:t>
      </w:r>
    </w:p>
    <w:p w:rsidRPr="00DC1DBF" w:rsidR="00261AD0" w:rsidP="00DC1DBF" w:rsidRDefault="00261AD0" w14:paraId="3BD9FD89" w14:textId="37B87D7A">
      <w:pPr>
        <w:pStyle w:val="ListParagraph"/>
        <w:numPr>
          <w:ilvl w:val="1"/>
          <w:numId w:val="3"/>
        </w:numPr>
        <w:contextualSpacing w:val="0"/>
        <w:rPr>
          <w:rFonts w:eastAsiaTheme="minorEastAsia"/>
          <w:color w:val="222222"/>
          <w:sz w:val="20"/>
          <w:szCs w:val="20"/>
          <w:shd w:val="clear" w:color="auto" w:fill="FFFFFF"/>
        </w:rPr>
      </w:pPr>
      <w:r w:rsidRPr="34226E9C">
        <w:rPr>
          <w:color w:val="222222"/>
          <w:sz w:val="20"/>
          <w:szCs w:val="20"/>
          <w:shd w:val="clear" w:color="auto" w:fill="FFFFFF"/>
        </w:rPr>
        <w:t>If applicable, please use the space below to refine the definitions and address any concerns you noticed.</w:t>
      </w:r>
      <w:r w:rsidR="00305BE8">
        <w:rPr>
          <w:color w:val="222222"/>
          <w:sz w:val="20"/>
          <w:szCs w:val="20"/>
          <w:shd w:val="clear" w:color="auto" w:fill="FFFFFF"/>
        </w:rPr>
        <w:t xml:space="preserve"> </w:t>
      </w:r>
      <w:r w:rsidR="00305BE8">
        <w:rPr>
          <w:color w:val="0070C0"/>
          <w:sz w:val="20"/>
          <w:szCs w:val="20"/>
          <w:shd w:val="clear" w:color="auto" w:fill="FFFFFF"/>
        </w:rPr>
        <w:t>See above</w:t>
      </w:r>
    </w:p>
    <w:p w:rsidRPr="00CD2D6E" w:rsidR="00DC1DBF" w:rsidP="00DC1DBF" w:rsidRDefault="00DC1DBF" w14:paraId="78043FE6" w14:textId="77777777">
      <w:pPr>
        <w:pStyle w:val="ListParagraph"/>
        <w:ind w:left="1440"/>
        <w:contextualSpacing w:val="0"/>
        <w:rPr>
          <w:rFonts w:eastAsiaTheme="minorEastAsia"/>
          <w:color w:val="222222"/>
          <w:sz w:val="20"/>
          <w:szCs w:val="20"/>
          <w:shd w:val="clear" w:color="auto" w:fill="FFFFFF"/>
        </w:rPr>
      </w:pPr>
    </w:p>
    <w:p w:rsidRPr="00305BE8" w:rsidR="00305BE8" w:rsidP="00E61CC9" w:rsidRDefault="00E61CC9" w14:paraId="49135247"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lastRenderedPageBreak/>
        <w:t xml:space="preserve">Please list any other active learning techniques that you would like us to consider having on the research instrument we are developing. Please include a working definition and description of each active learning teaching technique you list. </w:t>
      </w:r>
    </w:p>
    <w:p w:rsidR="00305BE8" w:rsidP="00305BE8" w:rsidRDefault="00305BE8" w14:paraId="16A10742" w14:textId="77777777">
      <w:pPr>
        <w:pStyle w:val="ListParagraph"/>
        <w:rPr>
          <w:color w:val="0070C0"/>
          <w:sz w:val="20"/>
          <w:szCs w:val="20"/>
          <w:shd w:val="clear" w:color="auto" w:fill="FFFFFF"/>
        </w:rPr>
      </w:pPr>
      <w:r>
        <w:rPr>
          <w:color w:val="0070C0"/>
          <w:sz w:val="20"/>
          <w:szCs w:val="20"/>
          <w:shd w:val="clear" w:color="auto" w:fill="FFFFFF"/>
        </w:rPr>
        <w:t>Clickers and/or other polling software</w:t>
      </w:r>
    </w:p>
    <w:p w:rsidR="00305BE8" w:rsidP="00305BE8" w:rsidRDefault="00305BE8" w14:paraId="02E4B184" w14:textId="319828B9">
      <w:pPr>
        <w:pStyle w:val="ListParagraph"/>
        <w:rPr>
          <w:color w:val="0070C0"/>
          <w:sz w:val="20"/>
          <w:szCs w:val="20"/>
          <w:shd w:val="clear" w:color="auto" w:fill="FFFFFF"/>
        </w:rPr>
      </w:pPr>
      <w:r>
        <w:rPr>
          <w:color w:val="0070C0"/>
          <w:sz w:val="20"/>
          <w:szCs w:val="20"/>
          <w:shd w:val="clear" w:color="auto" w:fill="FFFFFF"/>
        </w:rPr>
        <w:t>Backchannel as is used in HyFlex classrooms (feel free to ask me more about HyFlex)</w:t>
      </w:r>
    </w:p>
    <w:p w:rsidR="00305BE8" w:rsidP="00305BE8" w:rsidRDefault="00305BE8" w14:paraId="30980B2B" w14:textId="77777777">
      <w:pPr>
        <w:pStyle w:val="ListParagraph"/>
        <w:rPr>
          <w:color w:val="0070C0"/>
          <w:sz w:val="20"/>
          <w:szCs w:val="20"/>
          <w:shd w:val="clear" w:color="auto" w:fill="FFFFFF"/>
        </w:rPr>
      </w:pPr>
      <w:r>
        <w:rPr>
          <w:color w:val="0070C0"/>
          <w:sz w:val="20"/>
          <w:szCs w:val="20"/>
          <w:shd w:val="clear" w:color="auto" w:fill="FFFFFF"/>
        </w:rPr>
        <w:t xml:space="preserve">Using something like </w:t>
      </w:r>
      <w:proofErr w:type="spellStart"/>
      <w:r>
        <w:rPr>
          <w:color w:val="0070C0"/>
          <w:sz w:val="20"/>
          <w:szCs w:val="20"/>
          <w:shd w:val="clear" w:color="auto" w:fill="FFFFFF"/>
        </w:rPr>
        <w:t>Jamboard</w:t>
      </w:r>
      <w:proofErr w:type="spellEnd"/>
      <w:r>
        <w:rPr>
          <w:color w:val="0070C0"/>
          <w:sz w:val="20"/>
          <w:szCs w:val="20"/>
          <w:shd w:val="clear" w:color="auto" w:fill="FFFFFF"/>
        </w:rPr>
        <w:t xml:space="preserve"> (</w:t>
      </w:r>
      <w:hyperlink w:history="1" r:id="rId13">
        <w:r w:rsidRPr="00102B83">
          <w:rPr>
            <w:rStyle w:val="Hyperlink"/>
            <w:sz w:val="20"/>
            <w:szCs w:val="20"/>
            <w:shd w:val="clear" w:color="auto" w:fill="FFFFFF"/>
          </w:rPr>
          <w:t>https://edu.google.com/products/jamboard/</w:t>
        </w:r>
      </w:hyperlink>
      <w:r>
        <w:rPr>
          <w:color w:val="0070C0"/>
          <w:sz w:val="20"/>
          <w:szCs w:val="20"/>
          <w:shd w:val="clear" w:color="auto" w:fill="FFFFFF"/>
        </w:rPr>
        <w:t>)</w:t>
      </w:r>
    </w:p>
    <w:p w:rsidRPr="00CD2D6E" w:rsidR="00E61CC9" w:rsidP="00305BE8" w:rsidRDefault="00305BE8" w14:paraId="09283693" w14:textId="3B35D7D4">
      <w:pPr>
        <w:pStyle w:val="ListParagraph"/>
        <w:rPr>
          <w:rFonts w:ascii="Lucida Sans Unicode" w:hAnsi="Lucida Sans Unicode" w:cs="Lucida Sans Unicode"/>
          <w:color w:val="222222"/>
          <w:sz w:val="20"/>
          <w:szCs w:val="20"/>
          <w:shd w:val="clear" w:color="auto" w:fill="FFFFFF"/>
        </w:rPr>
      </w:pPr>
      <w:r>
        <w:rPr>
          <w:color w:val="0070C0"/>
          <w:sz w:val="20"/>
          <w:szCs w:val="20"/>
          <w:shd w:val="clear" w:color="auto" w:fill="FFFFFF"/>
        </w:rPr>
        <w:t xml:space="preserve">Jigsaws (e.g., </w:t>
      </w:r>
      <w:r w:rsidRPr="00305BE8">
        <w:rPr>
          <w:color w:val="0070C0"/>
          <w:sz w:val="20"/>
          <w:szCs w:val="20"/>
          <w:shd w:val="clear" w:color="auto" w:fill="FFFFFF"/>
        </w:rPr>
        <w:t>https://www.jigsaw.org/</w:t>
      </w:r>
      <w:r>
        <w:rPr>
          <w:color w:val="0070C0"/>
          <w:sz w:val="20"/>
          <w:szCs w:val="20"/>
          <w:shd w:val="clear" w:color="auto" w:fill="FFFFFF"/>
        </w:rPr>
        <w:t>)</w:t>
      </w:r>
      <w:r w:rsidRPr="00CD2D6E" w:rsidR="00E61CC9">
        <w:rPr>
          <w:rFonts w:cstheme="minorHAnsi"/>
          <w:color w:val="222222"/>
          <w:sz w:val="20"/>
          <w:szCs w:val="20"/>
          <w:shd w:val="clear" w:color="auto" w:fill="FFFFFF"/>
        </w:rPr>
        <w:br/>
      </w:r>
    </w:p>
    <w:p w:rsidRPr="00552514" w:rsidR="00552514" w:rsidP="00E61CC9" w:rsidRDefault="00E61CC9" w14:paraId="51C07784" w14:textId="77777777">
      <w:pPr>
        <w:pStyle w:val="ListParagraph"/>
        <w:numPr>
          <w:ilvl w:val="0"/>
          <w:numId w:val="6"/>
        </w:numPr>
        <w:rPr>
          <w:rFonts w:ascii="Lucida Sans Unicode" w:hAnsi="Lucida Sans Unicode" w:cs="Lucida Sans Unicode"/>
          <w:color w:val="222222"/>
          <w:sz w:val="20"/>
          <w:szCs w:val="20"/>
          <w:shd w:val="clear" w:color="auto" w:fill="FFFFFF"/>
        </w:rPr>
      </w:pPr>
      <w:r w:rsidRPr="34226E9C">
        <w:rPr>
          <w:color w:val="222222"/>
          <w:sz w:val="20"/>
          <w:szCs w:val="20"/>
          <w:shd w:val="clear" w:color="auto" w:fill="FFFFFF"/>
        </w:rPr>
        <w:t xml:space="preserve">Please rank the following active learning techniques (including your own listings) in order of which techniques you would like to be included on an instrument measuring GSIs’ motivation to engage in active learning techniques. Assign a value of 1 to the active learning technique in which you have the largest interest, then continue numbering in order of preference until you have reached the total number of active learning techniques. </w:t>
      </w:r>
    </w:p>
    <w:p w:rsidR="00552514" w:rsidP="00552514" w:rsidRDefault="00552514" w14:paraId="507BB630" w14:textId="77777777">
      <w:pPr>
        <w:pStyle w:val="ListParagraph"/>
        <w:rPr>
          <w:color w:val="0070C0"/>
          <w:sz w:val="20"/>
          <w:szCs w:val="20"/>
          <w:shd w:val="clear" w:color="auto" w:fill="FFFFFF"/>
        </w:rPr>
      </w:pPr>
      <w:r>
        <w:rPr>
          <w:color w:val="0070C0"/>
          <w:sz w:val="20"/>
          <w:szCs w:val="20"/>
          <w:shd w:val="clear" w:color="auto" w:fill="FFFFFF"/>
        </w:rPr>
        <w:t xml:space="preserve">When I think about ranking these active learning techniques, I feel the need to separate out technology and real data. To me, both of these are essential and are separate from the active learning techniques. As such, I have not included them in the following ranking.  </w:t>
      </w:r>
    </w:p>
    <w:p w:rsidR="00552514" w:rsidP="00552514" w:rsidRDefault="00552514" w14:paraId="1C7D3612" w14:textId="77777777">
      <w:pPr>
        <w:pStyle w:val="ListParagraph"/>
        <w:rPr>
          <w:color w:val="0070C0"/>
          <w:sz w:val="20"/>
          <w:szCs w:val="20"/>
          <w:shd w:val="clear" w:color="auto" w:fill="FFFFFF"/>
        </w:rPr>
      </w:pPr>
      <w:r>
        <w:rPr>
          <w:color w:val="0070C0"/>
          <w:sz w:val="20"/>
          <w:szCs w:val="20"/>
          <w:shd w:val="clear" w:color="auto" w:fill="FFFFFF"/>
        </w:rPr>
        <w:t>1. clickers and/or other polling software</w:t>
      </w:r>
    </w:p>
    <w:p w:rsidR="00552514" w:rsidP="00552514" w:rsidRDefault="00552514" w14:paraId="28F9F4DA" w14:textId="77777777">
      <w:pPr>
        <w:pStyle w:val="ListParagraph"/>
        <w:rPr>
          <w:color w:val="0070C0"/>
          <w:sz w:val="20"/>
          <w:szCs w:val="20"/>
          <w:shd w:val="clear" w:color="auto" w:fill="FFFFFF"/>
        </w:rPr>
      </w:pPr>
      <w:r>
        <w:rPr>
          <w:color w:val="0070C0"/>
          <w:sz w:val="20"/>
          <w:szCs w:val="20"/>
          <w:shd w:val="clear" w:color="auto" w:fill="FFFFFF"/>
        </w:rPr>
        <w:t>2. group work</w:t>
      </w:r>
    </w:p>
    <w:p w:rsidR="00552514" w:rsidP="00552514" w:rsidRDefault="00552514" w14:paraId="6C5D33C8" w14:textId="4FF1BF09">
      <w:pPr>
        <w:pStyle w:val="ListParagraph"/>
        <w:rPr>
          <w:color w:val="0070C0"/>
          <w:sz w:val="20"/>
          <w:szCs w:val="20"/>
          <w:shd w:val="clear" w:color="auto" w:fill="FFFFFF"/>
        </w:rPr>
      </w:pPr>
      <w:r>
        <w:rPr>
          <w:color w:val="0070C0"/>
          <w:sz w:val="20"/>
          <w:szCs w:val="20"/>
          <w:shd w:val="clear" w:color="auto" w:fill="FFFFFF"/>
        </w:rPr>
        <w:t>3. jigsaws</w:t>
      </w:r>
    </w:p>
    <w:p w:rsidR="00552514" w:rsidP="00552514" w:rsidRDefault="00552514" w14:paraId="34A496A6" w14:textId="0F34D5F7">
      <w:pPr>
        <w:pStyle w:val="ListParagraph"/>
        <w:rPr>
          <w:color w:val="0070C0"/>
          <w:sz w:val="20"/>
          <w:szCs w:val="20"/>
          <w:shd w:val="clear" w:color="auto" w:fill="FFFFFF"/>
        </w:rPr>
      </w:pPr>
      <w:r>
        <w:rPr>
          <w:color w:val="0070C0"/>
          <w:sz w:val="20"/>
          <w:szCs w:val="20"/>
          <w:shd w:val="clear" w:color="auto" w:fill="FFFFFF"/>
        </w:rPr>
        <w:t>4. large-group discussion</w:t>
      </w:r>
    </w:p>
    <w:p w:rsidR="00552514" w:rsidP="00552514" w:rsidRDefault="00552514" w14:paraId="2803D499" w14:textId="77777777">
      <w:pPr>
        <w:pStyle w:val="ListParagraph"/>
        <w:rPr>
          <w:color w:val="0070C0"/>
          <w:sz w:val="20"/>
          <w:szCs w:val="20"/>
          <w:shd w:val="clear" w:color="auto" w:fill="FFFFFF"/>
        </w:rPr>
      </w:pPr>
      <w:r>
        <w:rPr>
          <w:color w:val="0070C0"/>
          <w:sz w:val="20"/>
          <w:szCs w:val="20"/>
          <w:shd w:val="clear" w:color="auto" w:fill="FFFFFF"/>
        </w:rPr>
        <w:t xml:space="preserve">5. something like </w:t>
      </w:r>
      <w:proofErr w:type="spellStart"/>
      <w:r>
        <w:rPr>
          <w:color w:val="0070C0"/>
          <w:sz w:val="20"/>
          <w:szCs w:val="20"/>
          <w:shd w:val="clear" w:color="auto" w:fill="FFFFFF"/>
        </w:rPr>
        <w:t>Jamboard</w:t>
      </w:r>
      <w:proofErr w:type="spellEnd"/>
    </w:p>
    <w:p w:rsidRPr="00CD2D6E" w:rsidR="00E61CC9" w:rsidP="00552514" w:rsidRDefault="00552514" w14:paraId="66C262EB" w14:textId="444319D8">
      <w:pPr>
        <w:pStyle w:val="ListParagraph"/>
        <w:rPr>
          <w:rFonts w:ascii="Lucida Sans Unicode" w:hAnsi="Lucida Sans Unicode" w:cs="Lucida Sans Unicode"/>
          <w:color w:val="222222"/>
          <w:sz w:val="20"/>
          <w:szCs w:val="20"/>
          <w:shd w:val="clear" w:color="auto" w:fill="FFFFFF"/>
        </w:rPr>
      </w:pPr>
      <w:r>
        <w:rPr>
          <w:color w:val="0070C0"/>
          <w:sz w:val="20"/>
          <w:szCs w:val="20"/>
          <w:shd w:val="clear" w:color="auto" w:fill="FFFFFF"/>
        </w:rPr>
        <w:t>6. backchannel (if appropriate)</w:t>
      </w:r>
      <w:r w:rsidRPr="00CD2D6E" w:rsidR="00E61CC9">
        <w:rPr>
          <w:rFonts w:cstheme="minorHAnsi"/>
          <w:color w:val="222222"/>
          <w:sz w:val="20"/>
          <w:szCs w:val="20"/>
          <w:shd w:val="clear" w:color="auto" w:fill="FFFFFF"/>
        </w:rPr>
        <w:br/>
      </w:r>
    </w:p>
    <w:p w:rsidR="009C1F41" w:rsidP="009C1F41" w:rsidRDefault="009C1F41" w14:paraId="3714E558" w14:textId="5D43442A">
      <w:pPr>
        <w:pStyle w:val="ListParagraph"/>
        <w:numPr>
          <w:ilvl w:val="0"/>
          <w:numId w:val="6"/>
        </w:numPr>
        <w:rPr>
          <w:color w:val="222222"/>
          <w:sz w:val="20"/>
          <w:szCs w:val="20"/>
          <w:shd w:val="clear" w:color="auto" w:fill="FFFFFF"/>
        </w:rPr>
      </w:pPr>
      <w:r w:rsidRPr="009C1F41">
        <w:rPr>
          <w:color w:val="222222"/>
          <w:sz w:val="20"/>
          <w:szCs w:val="20"/>
          <w:shd w:val="clear" w:color="auto" w:fill="FFFFFF"/>
        </w:rPr>
        <w:t>Would you be willing to serve as an expert reviewer of drafted instrument items? As an expert reviewer, you would be asked to assess the validity of the items in relation to the chosen active learning techniques, as well as identify potential concerns or issues with each item’s wording.  We expect to complete a draft of these items during the Spring 2020 semester. If willing, you will be sent an email with more information about the items and the review process at a later date. Thank you for your support in advancing this research.</w:t>
      </w:r>
    </w:p>
    <w:p w:rsidRPr="009C1F41" w:rsidR="009C1F41" w:rsidP="00552514" w:rsidRDefault="00552514" w14:paraId="384EEF30" w14:textId="01A58FBC">
      <w:pPr>
        <w:pStyle w:val="ListParagraph"/>
        <w:rPr>
          <w:rFonts w:ascii="Calibri" w:hAnsi="Calibri" w:eastAsia="Times New Roman" w:cs="Calibri"/>
          <w:color w:val="201F1E"/>
        </w:rPr>
      </w:pPr>
      <w:r>
        <w:rPr>
          <w:color w:val="0070C0"/>
          <w:sz w:val="20"/>
          <w:szCs w:val="20"/>
          <w:shd w:val="clear" w:color="auto" w:fill="FFFFFF"/>
        </w:rPr>
        <w:t>Yes—happy to help</w:t>
      </w:r>
      <w:r w:rsidRPr="009C1F41" w:rsidR="009C1F41">
        <w:rPr>
          <w:rFonts w:ascii="Calibri" w:hAnsi="Calibri" w:eastAsia="Times New Roman" w:cs="Calibri"/>
          <w:color w:val="201F1E"/>
        </w:rPr>
        <w:t> </w:t>
      </w:r>
    </w:p>
    <w:p w:rsidRPr="009C1F41" w:rsidR="009C1F41" w:rsidP="009C1F41" w:rsidRDefault="009C1F41" w14:paraId="25C977C6" w14:textId="77777777">
      <w:pPr>
        <w:rPr>
          <w:color w:val="222222"/>
          <w:sz w:val="20"/>
          <w:szCs w:val="20"/>
          <w:shd w:val="clear" w:color="auto" w:fill="FFFFFF"/>
        </w:rPr>
      </w:pPr>
    </w:p>
    <w:p w:rsidRPr="00CD2D6E" w:rsidR="00DC1DBF" w:rsidP="00DC1DBF" w:rsidRDefault="00DC1DBF" w14:paraId="1DCBABA9" w14:textId="77777777">
      <w:pPr>
        <w:pStyle w:val="ListParagraph"/>
        <w:rPr>
          <w:color w:val="222222"/>
          <w:sz w:val="20"/>
          <w:szCs w:val="20"/>
          <w:shd w:val="clear" w:color="auto" w:fill="FFFFFF"/>
        </w:rPr>
      </w:pPr>
    </w:p>
    <w:p w:rsidR="003747D2" w:rsidP="009C1F41" w:rsidRDefault="00261AD0" w14:paraId="48C47821" w14:textId="4787C835">
      <w:pPr>
        <w:pStyle w:val="ListParagraph"/>
        <w:numPr>
          <w:ilvl w:val="0"/>
          <w:numId w:val="6"/>
        </w:numPr>
        <w:rPr>
          <w:color w:val="222222"/>
          <w:sz w:val="20"/>
          <w:szCs w:val="20"/>
          <w:shd w:val="clear" w:color="auto" w:fill="FFFFFF"/>
        </w:rPr>
      </w:pPr>
      <w:r w:rsidRPr="34226E9C">
        <w:rPr>
          <w:color w:val="222222"/>
          <w:sz w:val="20"/>
          <w:szCs w:val="20"/>
          <w:shd w:val="clear" w:color="auto" w:fill="FFFFFF"/>
        </w:rPr>
        <w:t xml:space="preserve">(Optional) If willing, please list the names and contact information of others you recommend contacting to complete this survey and/or review a draft of research instrument items. </w:t>
      </w:r>
    </w:p>
    <w:p w:rsidR="00552514" w:rsidP="00552514" w:rsidRDefault="00552514" w14:paraId="3F1879D7" w14:textId="387900EC">
      <w:pPr>
        <w:pStyle w:val="ListParagraph"/>
        <w:rPr>
          <w:color w:val="0070C0"/>
          <w:sz w:val="20"/>
          <w:szCs w:val="20"/>
          <w:shd w:val="clear" w:color="auto" w:fill="FFFFFF"/>
        </w:rPr>
      </w:pPr>
      <w:r>
        <w:rPr>
          <w:color w:val="0070C0"/>
          <w:sz w:val="20"/>
          <w:szCs w:val="20"/>
          <w:shd w:val="clear" w:color="auto" w:fill="FFFFFF"/>
        </w:rPr>
        <w:t>Michelle Everson (</w:t>
      </w:r>
      <w:hyperlink w:history="1" r:id="rId14">
        <w:r w:rsidRPr="00102B83">
          <w:rPr>
            <w:rStyle w:val="Hyperlink"/>
            <w:sz w:val="20"/>
            <w:szCs w:val="20"/>
            <w:shd w:val="clear" w:color="auto" w:fill="FFFFFF"/>
          </w:rPr>
          <w:t>everson.50@osu.edu</w:t>
        </w:r>
      </w:hyperlink>
      <w:r>
        <w:rPr>
          <w:color w:val="0070C0"/>
          <w:sz w:val="20"/>
          <w:szCs w:val="20"/>
          <w:shd w:val="clear" w:color="auto" w:fill="FFFFFF"/>
        </w:rPr>
        <w:t>)</w:t>
      </w:r>
    </w:p>
    <w:p w:rsidR="00552514" w:rsidP="00552514" w:rsidRDefault="00552514" w14:paraId="71AF7B34" w14:textId="4937B441">
      <w:pPr>
        <w:pStyle w:val="ListParagraph"/>
        <w:rPr>
          <w:color w:val="0070C0"/>
          <w:sz w:val="20"/>
          <w:szCs w:val="20"/>
          <w:shd w:val="clear" w:color="auto" w:fill="FFFFFF"/>
        </w:rPr>
      </w:pPr>
      <w:r>
        <w:rPr>
          <w:color w:val="0070C0"/>
          <w:sz w:val="20"/>
          <w:szCs w:val="20"/>
          <w:shd w:val="clear" w:color="auto" w:fill="FFFFFF"/>
        </w:rPr>
        <w:t>Elizabeth Fry (</w:t>
      </w:r>
      <w:hyperlink w:history="1" r:id="rId15">
        <w:r w:rsidRPr="00102B83">
          <w:rPr>
            <w:rStyle w:val="Hyperlink"/>
            <w:sz w:val="20"/>
            <w:szCs w:val="20"/>
            <w:shd w:val="clear" w:color="auto" w:fill="FFFFFF"/>
          </w:rPr>
          <w:t>ebfry704@stkate.edu</w:t>
        </w:r>
      </w:hyperlink>
      <w:r>
        <w:rPr>
          <w:color w:val="0070C0"/>
          <w:sz w:val="20"/>
          <w:szCs w:val="20"/>
          <w:shd w:val="clear" w:color="auto" w:fill="FFFFFF"/>
        </w:rPr>
        <w:t>)</w:t>
      </w:r>
    </w:p>
    <w:p w:rsidR="00552514" w:rsidP="00552514" w:rsidRDefault="00552514" w14:paraId="3F9DC21B" w14:textId="4E8EB71E">
      <w:pPr>
        <w:pStyle w:val="ListParagraph"/>
        <w:rPr>
          <w:color w:val="0070C0"/>
          <w:sz w:val="20"/>
          <w:szCs w:val="20"/>
          <w:shd w:val="clear" w:color="auto" w:fill="FFFFFF"/>
        </w:rPr>
      </w:pPr>
      <w:proofErr w:type="spellStart"/>
      <w:r>
        <w:rPr>
          <w:color w:val="0070C0"/>
          <w:sz w:val="20"/>
          <w:szCs w:val="20"/>
          <w:shd w:val="clear" w:color="auto" w:fill="FFFFFF"/>
        </w:rPr>
        <w:t>Analese</w:t>
      </w:r>
      <w:proofErr w:type="spellEnd"/>
      <w:r>
        <w:rPr>
          <w:color w:val="0070C0"/>
          <w:sz w:val="20"/>
          <w:szCs w:val="20"/>
          <w:shd w:val="clear" w:color="auto" w:fill="FFFFFF"/>
        </w:rPr>
        <w:t xml:space="preserve"> </w:t>
      </w:r>
      <w:proofErr w:type="spellStart"/>
      <w:r>
        <w:rPr>
          <w:color w:val="0070C0"/>
          <w:sz w:val="20"/>
          <w:szCs w:val="20"/>
          <w:shd w:val="clear" w:color="auto" w:fill="FFFFFF"/>
        </w:rPr>
        <w:t>Sabbag</w:t>
      </w:r>
      <w:proofErr w:type="spellEnd"/>
      <w:r>
        <w:rPr>
          <w:color w:val="0070C0"/>
          <w:sz w:val="20"/>
          <w:szCs w:val="20"/>
          <w:shd w:val="clear" w:color="auto" w:fill="FFFFFF"/>
        </w:rPr>
        <w:t xml:space="preserve"> (</w:t>
      </w:r>
      <w:hyperlink w:history="1" r:id="rId16">
        <w:r w:rsidRPr="00552514">
          <w:rPr>
            <w:rStyle w:val="Hyperlink"/>
            <w:sz w:val="20"/>
            <w:szCs w:val="20"/>
            <w:shd w:val="clear" w:color="auto" w:fill="FFFFFF"/>
          </w:rPr>
          <w:t>asabbag@calpoly.edu</w:t>
        </w:r>
      </w:hyperlink>
      <w:r>
        <w:rPr>
          <w:color w:val="0070C0"/>
          <w:sz w:val="20"/>
          <w:szCs w:val="20"/>
          <w:shd w:val="clear" w:color="auto" w:fill="FFFFFF"/>
        </w:rPr>
        <w:t>)</w:t>
      </w:r>
    </w:p>
    <w:p w:rsidR="00552514" w:rsidP="00552514" w:rsidRDefault="00552514" w14:paraId="193B797D" w14:textId="77777777">
      <w:pPr>
        <w:pStyle w:val="ListParagraph"/>
        <w:rPr>
          <w:color w:val="0070C0"/>
          <w:sz w:val="20"/>
          <w:szCs w:val="20"/>
          <w:shd w:val="clear" w:color="auto" w:fill="FFFFFF"/>
        </w:rPr>
      </w:pPr>
      <w:r>
        <w:rPr>
          <w:color w:val="0070C0"/>
          <w:sz w:val="20"/>
          <w:szCs w:val="20"/>
          <w:shd w:val="clear" w:color="auto" w:fill="FFFFFF"/>
        </w:rPr>
        <w:t xml:space="preserve">Camille </w:t>
      </w:r>
      <w:proofErr w:type="spellStart"/>
      <w:r>
        <w:rPr>
          <w:color w:val="0070C0"/>
          <w:sz w:val="20"/>
          <w:szCs w:val="20"/>
          <w:shd w:val="clear" w:color="auto" w:fill="FFFFFF"/>
        </w:rPr>
        <w:t>Fairbourn</w:t>
      </w:r>
      <w:proofErr w:type="spellEnd"/>
      <w:r>
        <w:rPr>
          <w:color w:val="0070C0"/>
          <w:sz w:val="20"/>
          <w:szCs w:val="20"/>
          <w:shd w:val="clear" w:color="auto" w:fill="FFFFFF"/>
        </w:rPr>
        <w:t xml:space="preserve"> (fairbour@msu.edu)</w:t>
      </w:r>
    </w:p>
    <w:p w:rsidRPr="00552514" w:rsidR="00552514" w:rsidP="00552514" w:rsidRDefault="00552514" w14:paraId="5413DE14" w14:textId="77777777">
      <w:pPr>
        <w:pStyle w:val="ListParagraph"/>
        <w:rPr>
          <w:color w:val="0070C0"/>
          <w:sz w:val="20"/>
          <w:szCs w:val="20"/>
          <w:shd w:val="clear" w:color="auto" w:fill="FFFFFF"/>
        </w:rPr>
      </w:pPr>
    </w:p>
    <w:p w:rsidRPr="00552514" w:rsidR="00552514" w:rsidP="00552514" w:rsidRDefault="00552514" w14:paraId="0D93B48E" w14:textId="222C5C5A">
      <w:pPr>
        <w:pStyle w:val="ListParagraph"/>
        <w:rPr>
          <w:color w:val="0070C0"/>
          <w:sz w:val="20"/>
          <w:szCs w:val="20"/>
          <w:shd w:val="clear" w:color="auto" w:fill="FFFFFF"/>
        </w:rPr>
      </w:pPr>
    </w:p>
    <w:sectPr w:rsidRPr="00552514" w:rsidR="0055251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M" w:author="Jackie Miller" w:date="2021-01-04T09:39:00Z" w:id="2">
    <w:p w:rsidR="005D1CD0" w:rsidRDefault="005D1CD0" w14:paraId="6552C4B4" w14:textId="7D343FF0">
      <w:pPr>
        <w:pStyle w:val="CommentText"/>
      </w:pPr>
      <w:r>
        <w:rPr>
          <w:rStyle w:val="CommentReference"/>
        </w:rPr>
        <w:annotationRef/>
      </w:r>
      <w:r>
        <w:t>Change to PowerPoint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52C4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60B7" w16cex:dateUtc="2021-01-04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52C4B4" w16cid:durableId="239D60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 Sans">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18BB"/>
    <w:multiLevelType w:val="hybridMultilevel"/>
    <w:tmpl w:val="D8524776"/>
    <w:lvl w:ilvl="0" w:tplc="F5EAB3B6">
      <w:start w:val="1"/>
      <w:numFmt w:val="bullet"/>
      <w:lvlText w:val=""/>
      <w:lvlJc w:val="left"/>
      <w:pPr>
        <w:ind w:left="720" w:hanging="360"/>
      </w:pPr>
      <w:rPr>
        <w:rFonts w:hint="default" w:ascii="Symbol" w:hAnsi="Symbol"/>
      </w:rPr>
    </w:lvl>
    <w:lvl w:ilvl="1" w:tplc="C4E63826">
      <w:start w:val="1"/>
      <w:numFmt w:val="lowerLetter"/>
      <w:lvlText w:val="%2)"/>
      <w:lvlJc w:val="left"/>
      <w:pPr>
        <w:ind w:left="1440" w:hanging="360"/>
      </w:pPr>
    </w:lvl>
    <w:lvl w:ilvl="2" w:tplc="5122D6C6">
      <w:start w:val="1"/>
      <w:numFmt w:val="bullet"/>
      <w:lvlText w:val=""/>
      <w:lvlJc w:val="left"/>
      <w:pPr>
        <w:ind w:left="2160" w:hanging="360"/>
      </w:pPr>
      <w:rPr>
        <w:rFonts w:hint="default" w:ascii="Wingdings" w:hAnsi="Wingdings"/>
      </w:rPr>
    </w:lvl>
    <w:lvl w:ilvl="3" w:tplc="E7427E46">
      <w:start w:val="1"/>
      <w:numFmt w:val="bullet"/>
      <w:lvlText w:val=""/>
      <w:lvlJc w:val="left"/>
      <w:pPr>
        <w:ind w:left="2880" w:hanging="360"/>
      </w:pPr>
      <w:rPr>
        <w:rFonts w:hint="default" w:ascii="Symbol" w:hAnsi="Symbol"/>
      </w:rPr>
    </w:lvl>
    <w:lvl w:ilvl="4" w:tplc="EBA25CE8">
      <w:start w:val="1"/>
      <w:numFmt w:val="bullet"/>
      <w:lvlText w:val="o"/>
      <w:lvlJc w:val="left"/>
      <w:pPr>
        <w:ind w:left="3600" w:hanging="360"/>
      </w:pPr>
      <w:rPr>
        <w:rFonts w:hint="default" w:ascii="Courier New" w:hAnsi="Courier New"/>
      </w:rPr>
    </w:lvl>
    <w:lvl w:ilvl="5" w:tplc="B6F4631C">
      <w:start w:val="1"/>
      <w:numFmt w:val="bullet"/>
      <w:lvlText w:val=""/>
      <w:lvlJc w:val="left"/>
      <w:pPr>
        <w:ind w:left="4320" w:hanging="360"/>
      </w:pPr>
      <w:rPr>
        <w:rFonts w:hint="default" w:ascii="Wingdings" w:hAnsi="Wingdings"/>
      </w:rPr>
    </w:lvl>
    <w:lvl w:ilvl="6" w:tplc="8BCCA806">
      <w:start w:val="1"/>
      <w:numFmt w:val="bullet"/>
      <w:lvlText w:val=""/>
      <w:lvlJc w:val="left"/>
      <w:pPr>
        <w:ind w:left="5040" w:hanging="360"/>
      </w:pPr>
      <w:rPr>
        <w:rFonts w:hint="default" w:ascii="Symbol" w:hAnsi="Symbol"/>
      </w:rPr>
    </w:lvl>
    <w:lvl w:ilvl="7" w:tplc="5CDE4158">
      <w:start w:val="1"/>
      <w:numFmt w:val="bullet"/>
      <w:lvlText w:val="o"/>
      <w:lvlJc w:val="left"/>
      <w:pPr>
        <w:ind w:left="5760" w:hanging="360"/>
      </w:pPr>
      <w:rPr>
        <w:rFonts w:hint="default" w:ascii="Courier New" w:hAnsi="Courier New"/>
      </w:rPr>
    </w:lvl>
    <w:lvl w:ilvl="8" w:tplc="38103944">
      <w:start w:val="1"/>
      <w:numFmt w:val="bullet"/>
      <w:lvlText w:val=""/>
      <w:lvlJc w:val="left"/>
      <w:pPr>
        <w:ind w:left="6480" w:hanging="360"/>
      </w:pPr>
      <w:rPr>
        <w:rFonts w:hint="default" w:ascii="Wingdings" w:hAnsi="Wingdings"/>
      </w:rPr>
    </w:lvl>
  </w:abstractNum>
  <w:abstractNum w:abstractNumId="1" w15:restartNumberingAfterBreak="0">
    <w:nsid w:val="28D0669D"/>
    <w:multiLevelType w:val="hybridMultilevel"/>
    <w:tmpl w:val="A92C9926"/>
    <w:lvl w:ilvl="0" w:tplc="AC3604DC">
      <w:start w:val="1"/>
      <w:numFmt w:val="decimal"/>
      <w:lvlText w:val="%1."/>
      <w:lvlJc w:val="left"/>
      <w:pPr>
        <w:ind w:left="720" w:hanging="360"/>
      </w:pPr>
    </w:lvl>
    <w:lvl w:ilvl="1" w:tplc="AC0E1630">
      <w:start w:val="1"/>
      <w:numFmt w:val="lowerLetter"/>
      <w:lvlText w:val="%2)"/>
      <w:lvlJc w:val="left"/>
      <w:pPr>
        <w:ind w:left="1440" w:hanging="360"/>
      </w:pPr>
    </w:lvl>
    <w:lvl w:ilvl="2" w:tplc="788ABD12">
      <w:start w:val="1"/>
      <w:numFmt w:val="lowerRoman"/>
      <w:lvlText w:val="%3."/>
      <w:lvlJc w:val="right"/>
      <w:pPr>
        <w:ind w:left="2160" w:hanging="180"/>
      </w:pPr>
    </w:lvl>
    <w:lvl w:ilvl="3" w:tplc="FDB47076">
      <w:start w:val="1"/>
      <w:numFmt w:val="decimal"/>
      <w:lvlText w:val="%4."/>
      <w:lvlJc w:val="left"/>
      <w:pPr>
        <w:ind w:left="2880" w:hanging="360"/>
      </w:pPr>
    </w:lvl>
    <w:lvl w:ilvl="4" w:tplc="F80ED4A4">
      <w:start w:val="1"/>
      <w:numFmt w:val="lowerLetter"/>
      <w:lvlText w:val="%5."/>
      <w:lvlJc w:val="left"/>
      <w:pPr>
        <w:ind w:left="3600" w:hanging="360"/>
      </w:pPr>
    </w:lvl>
    <w:lvl w:ilvl="5" w:tplc="4894B46E">
      <w:start w:val="1"/>
      <w:numFmt w:val="lowerRoman"/>
      <w:lvlText w:val="%6."/>
      <w:lvlJc w:val="right"/>
      <w:pPr>
        <w:ind w:left="4320" w:hanging="180"/>
      </w:pPr>
    </w:lvl>
    <w:lvl w:ilvl="6" w:tplc="67FE002C">
      <w:start w:val="1"/>
      <w:numFmt w:val="decimal"/>
      <w:lvlText w:val="%7."/>
      <w:lvlJc w:val="left"/>
      <w:pPr>
        <w:ind w:left="5040" w:hanging="360"/>
      </w:pPr>
    </w:lvl>
    <w:lvl w:ilvl="7" w:tplc="D40443FE">
      <w:start w:val="1"/>
      <w:numFmt w:val="lowerLetter"/>
      <w:lvlText w:val="%8."/>
      <w:lvlJc w:val="left"/>
      <w:pPr>
        <w:ind w:left="5760" w:hanging="360"/>
      </w:pPr>
    </w:lvl>
    <w:lvl w:ilvl="8" w:tplc="C7CC77E0">
      <w:start w:val="1"/>
      <w:numFmt w:val="lowerRoman"/>
      <w:lvlText w:val="%9."/>
      <w:lvlJc w:val="right"/>
      <w:pPr>
        <w:ind w:left="6480" w:hanging="180"/>
      </w:pPr>
    </w:lvl>
  </w:abstractNum>
  <w:abstractNum w:abstractNumId="2" w15:restartNumberingAfterBreak="0">
    <w:nsid w:val="2F854ECD"/>
    <w:multiLevelType w:val="hybridMultilevel"/>
    <w:tmpl w:val="C0982C66"/>
    <w:lvl w:ilvl="0" w:tplc="C4A0BB32">
      <w:start w:val="1"/>
      <w:numFmt w:val="bullet"/>
      <w:lvlText w:val=""/>
      <w:lvlJc w:val="left"/>
      <w:pPr>
        <w:ind w:left="720" w:hanging="360"/>
      </w:pPr>
      <w:rPr>
        <w:rFonts w:hint="default" w:ascii="Symbol" w:hAnsi="Symbol"/>
      </w:rPr>
    </w:lvl>
    <w:lvl w:ilvl="1" w:tplc="E8081D42">
      <w:start w:val="1"/>
      <w:numFmt w:val="bullet"/>
      <w:lvlText w:val="o"/>
      <w:lvlJc w:val="left"/>
      <w:pPr>
        <w:ind w:left="1440" w:hanging="360"/>
      </w:pPr>
      <w:rPr>
        <w:rFonts w:hint="default" w:ascii="Courier New" w:hAnsi="Courier New"/>
      </w:rPr>
    </w:lvl>
    <w:lvl w:ilvl="2" w:tplc="B3B8075C">
      <w:start w:val="1"/>
      <w:numFmt w:val="bullet"/>
      <w:lvlText w:val=""/>
      <w:lvlJc w:val="left"/>
      <w:pPr>
        <w:ind w:left="2160" w:hanging="360"/>
      </w:pPr>
      <w:rPr>
        <w:rFonts w:hint="default" w:ascii="Wingdings" w:hAnsi="Wingdings"/>
      </w:rPr>
    </w:lvl>
    <w:lvl w:ilvl="3" w:tplc="D6F28754">
      <w:start w:val="1"/>
      <w:numFmt w:val="bullet"/>
      <w:lvlText w:val=""/>
      <w:lvlJc w:val="left"/>
      <w:pPr>
        <w:ind w:left="2880" w:hanging="360"/>
      </w:pPr>
      <w:rPr>
        <w:rFonts w:hint="default" w:ascii="Symbol" w:hAnsi="Symbol"/>
      </w:rPr>
    </w:lvl>
    <w:lvl w:ilvl="4" w:tplc="1C16B912">
      <w:start w:val="1"/>
      <w:numFmt w:val="bullet"/>
      <w:lvlText w:val="o"/>
      <w:lvlJc w:val="left"/>
      <w:pPr>
        <w:ind w:left="3600" w:hanging="360"/>
      </w:pPr>
      <w:rPr>
        <w:rFonts w:hint="default" w:ascii="Courier New" w:hAnsi="Courier New"/>
      </w:rPr>
    </w:lvl>
    <w:lvl w:ilvl="5" w:tplc="7CFE7E0E">
      <w:start w:val="1"/>
      <w:numFmt w:val="bullet"/>
      <w:lvlText w:val=""/>
      <w:lvlJc w:val="left"/>
      <w:pPr>
        <w:ind w:left="4320" w:hanging="360"/>
      </w:pPr>
      <w:rPr>
        <w:rFonts w:hint="default" w:ascii="Wingdings" w:hAnsi="Wingdings"/>
      </w:rPr>
    </w:lvl>
    <w:lvl w:ilvl="6" w:tplc="6A24465E">
      <w:start w:val="1"/>
      <w:numFmt w:val="bullet"/>
      <w:lvlText w:val=""/>
      <w:lvlJc w:val="left"/>
      <w:pPr>
        <w:ind w:left="5040" w:hanging="360"/>
      </w:pPr>
      <w:rPr>
        <w:rFonts w:hint="default" w:ascii="Symbol" w:hAnsi="Symbol"/>
      </w:rPr>
    </w:lvl>
    <w:lvl w:ilvl="7" w:tplc="1752105A">
      <w:start w:val="1"/>
      <w:numFmt w:val="bullet"/>
      <w:lvlText w:val="o"/>
      <w:lvlJc w:val="left"/>
      <w:pPr>
        <w:ind w:left="5760" w:hanging="360"/>
      </w:pPr>
      <w:rPr>
        <w:rFonts w:hint="default" w:ascii="Courier New" w:hAnsi="Courier New"/>
      </w:rPr>
    </w:lvl>
    <w:lvl w:ilvl="8" w:tplc="9FCAA604">
      <w:start w:val="1"/>
      <w:numFmt w:val="bullet"/>
      <w:lvlText w:val=""/>
      <w:lvlJc w:val="left"/>
      <w:pPr>
        <w:ind w:left="6480" w:hanging="360"/>
      </w:pPr>
      <w:rPr>
        <w:rFonts w:hint="default" w:ascii="Wingdings" w:hAnsi="Wingdings"/>
      </w:rPr>
    </w:lvl>
  </w:abstractNum>
  <w:abstractNum w:abstractNumId="3" w15:restartNumberingAfterBreak="0">
    <w:nsid w:val="4C1D41DB"/>
    <w:multiLevelType w:val="hybridMultilevel"/>
    <w:tmpl w:val="5C825748"/>
    <w:lvl w:ilvl="0" w:tplc="C16284E0">
      <w:start w:val="1"/>
      <w:numFmt w:val="decimal"/>
      <w:lvlText w:val="%1."/>
      <w:lvlJc w:val="left"/>
      <w:pPr>
        <w:ind w:left="720" w:hanging="360"/>
      </w:pPr>
    </w:lvl>
    <w:lvl w:ilvl="1" w:tplc="214E297E">
      <w:start w:val="1"/>
      <w:numFmt w:val="lowerLetter"/>
      <w:lvlText w:val="%2)"/>
      <w:lvlJc w:val="left"/>
      <w:pPr>
        <w:ind w:left="1440" w:hanging="360"/>
      </w:pPr>
    </w:lvl>
    <w:lvl w:ilvl="2" w:tplc="2FD08EE4">
      <w:start w:val="1"/>
      <w:numFmt w:val="lowerRoman"/>
      <w:lvlText w:val="%3."/>
      <w:lvlJc w:val="right"/>
      <w:pPr>
        <w:ind w:left="2160" w:hanging="180"/>
      </w:pPr>
    </w:lvl>
    <w:lvl w:ilvl="3" w:tplc="6C90270C">
      <w:start w:val="1"/>
      <w:numFmt w:val="decimal"/>
      <w:lvlText w:val="%4."/>
      <w:lvlJc w:val="left"/>
      <w:pPr>
        <w:ind w:left="2880" w:hanging="360"/>
      </w:pPr>
    </w:lvl>
    <w:lvl w:ilvl="4" w:tplc="45CC22B2">
      <w:start w:val="1"/>
      <w:numFmt w:val="lowerLetter"/>
      <w:lvlText w:val="%5."/>
      <w:lvlJc w:val="left"/>
      <w:pPr>
        <w:ind w:left="3600" w:hanging="360"/>
      </w:pPr>
    </w:lvl>
    <w:lvl w:ilvl="5" w:tplc="8846815A">
      <w:start w:val="1"/>
      <w:numFmt w:val="lowerRoman"/>
      <w:lvlText w:val="%6."/>
      <w:lvlJc w:val="right"/>
      <w:pPr>
        <w:ind w:left="4320" w:hanging="180"/>
      </w:pPr>
    </w:lvl>
    <w:lvl w:ilvl="6" w:tplc="CF488C74">
      <w:start w:val="1"/>
      <w:numFmt w:val="decimal"/>
      <w:lvlText w:val="%7."/>
      <w:lvlJc w:val="left"/>
      <w:pPr>
        <w:ind w:left="5040" w:hanging="360"/>
      </w:pPr>
    </w:lvl>
    <w:lvl w:ilvl="7" w:tplc="CDDE695C">
      <w:start w:val="1"/>
      <w:numFmt w:val="lowerLetter"/>
      <w:lvlText w:val="%8."/>
      <w:lvlJc w:val="left"/>
      <w:pPr>
        <w:ind w:left="5760" w:hanging="360"/>
      </w:pPr>
    </w:lvl>
    <w:lvl w:ilvl="8" w:tplc="78D28FE2">
      <w:start w:val="1"/>
      <w:numFmt w:val="lowerRoman"/>
      <w:lvlText w:val="%9."/>
      <w:lvlJc w:val="right"/>
      <w:pPr>
        <w:ind w:left="6480" w:hanging="180"/>
      </w:pPr>
    </w:lvl>
  </w:abstractNum>
  <w:abstractNum w:abstractNumId="4" w15:restartNumberingAfterBreak="0">
    <w:nsid w:val="6B6A19EE"/>
    <w:multiLevelType w:val="hybridMultilevel"/>
    <w:tmpl w:val="D2049DBE"/>
    <w:lvl w:ilvl="0" w:tplc="28F0F734">
      <w:start w:val="1"/>
      <w:numFmt w:val="bullet"/>
      <w:lvlText w:val=""/>
      <w:lvlJc w:val="left"/>
      <w:pPr>
        <w:ind w:left="720" w:hanging="360"/>
      </w:pPr>
      <w:rPr>
        <w:rFonts w:hint="default" w:ascii="Symbol" w:hAnsi="Symbol"/>
      </w:rPr>
    </w:lvl>
    <w:lvl w:ilvl="1" w:tplc="2FA682AA">
      <w:start w:val="1"/>
      <w:numFmt w:val="bullet"/>
      <w:lvlText w:val=""/>
      <w:lvlJc w:val="left"/>
      <w:pPr>
        <w:ind w:left="1440" w:hanging="360"/>
      </w:pPr>
      <w:rPr>
        <w:rFonts w:hint="default" w:ascii="Symbol" w:hAnsi="Symbol"/>
      </w:rPr>
    </w:lvl>
    <w:lvl w:ilvl="2" w:tplc="5AACDAF8">
      <w:start w:val="1"/>
      <w:numFmt w:val="bullet"/>
      <w:lvlText w:val=""/>
      <w:lvlJc w:val="left"/>
      <w:pPr>
        <w:ind w:left="2160" w:hanging="360"/>
      </w:pPr>
      <w:rPr>
        <w:rFonts w:hint="default" w:ascii="Wingdings" w:hAnsi="Wingdings"/>
      </w:rPr>
    </w:lvl>
    <w:lvl w:ilvl="3" w:tplc="D4B4A596">
      <w:start w:val="1"/>
      <w:numFmt w:val="bullet"/>
      <w:lvlText w:val=""/>
      <w:lvlJc w:val="left"/>
      <w:pPr>
        <w:ind w:left="2880" w:hanging="360"/>
      </w:pPr>
      <w:rPr>
        <w:rFonts w:hint="default" w:ascii="Symbol" w:hAnsi="Symbol"/>
      </w:rPr>
    </w:lvl>
    <w:lvl w:ilvl="4" w:tplc="F012AB4E">
      <w:start w:val="1"/>
      <w:numFmt w:val="bullet"/>
      <w:lvlText w:val="o"/>
      <w:lvlJc w:val="left"/>
      <w:pPr>
        <w:ind w:left="3600" w:hanging="360"/>
      </w:pPr>
      <w:rPr>
        <w:rFonts w:hint="default" w:ascii="Courier New" w:hAnsi="Courier New"/>
      </w:rPr>
    </w:lvl>
    <w:lvl w:ilvl="5" w:tplc="44025154">
      <w:start w:val="1"/>
      <w:numFmt w:val="bullet"/>
      <w:lvlText w:val=""/>
      <w:lvlJc w:val="left"/>
      <w:pPr>
        <w:ind w:left="4320" w:hanging="360"/>
      </w:pPr>
      <w:rPr>
        <w:rFonts w:hint="default" w:ascii="Wingdings" w:hAnsi="Wingdings"/>
      </w:rPr>
    </w:lvl>
    <w:lvl w:ilvl="6" w:tplc="9B0EFBC2">
      <w:start w:val="1"/>
      <w:numFmt w:val="bullet"/>
      <w:lvlText w:val=""/>
      <w:lvlJc w:val="left"/>
      <w:pPr>
        <w:ind w:left="5040" w:hanging="360"/>
      </w:pPr>
      <w:rPr>
        <w:rFonts w:hint="default" w:ascii="Symbol" w:hAnsi="Symbol"/>
      </w:rPr>
    </w:lvl>
    <w:lvl w:ilvl="7" w:tplc="E28A5188">
      <w:start w:val="1"/>
      <w:numFmt w:val="bullet"/>
      <w:lvlText w:val="o"/>
      <w:lvlJc w:val="left"/>
      <w:pPr>
        <w:ind w:left="5760" w:hanging="360"/>
      </w:pPr>
      <w:rPr>
        <w:rFonts w:hint="default" w:ascii="Courier New" w:hAnsi="Courier New"/>
      </w:rPr>
    </w:lvl>
    <w:lvl w:ilvl="8" w:tplc="223A980C">
      <w:start w:val="1"/>
      <w:numFmt w:val="bullet"/>
      <w:lvlText w:val=""/>
      <w:lvlJc w:val="left"/>
      <w:pPr>
        <w:ind w:left="6480" w:hanging="360"/>
      </w:pPr>
      <w:rPr>
        <w:rFonts w:hint="default" w:ascii="Wingdings" w:hAnsi="Wingdings"/>
      </w:rPr>
    </w:lvl>
  </w:abstractNum>
  <w:abstractNum w:abstractNumId="5" w15:restartNumberingAfterBreak="0">
    <w:nsid w:val="76E91C65"/>
    <w:multiLevelType w:val="hybridMultilevel"/>
    <w:tmpl w:val="6964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F0EA4"/>
    <w:multiLevelType w:val="hybridMultilevel"/>
    <w:tmpl w:val="C30E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ie Miller">
    <w15:presenceInfo w15:providerId="Windows Live" w15:userId="dc5d0acefe0278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207F6C"/>
    <w:rsid w:val="00261AD0"/>
    <w:rsid w:val="002F2CA9"/>
    <w:rsid w:val="00305BE8"/>
    <w:rsid w:val="00550073"/>
    <w:rsid w:val="00552514"/>
    <w:rsid w:val="005B13A0"/>
    <w:rsid w:val="005D1CD0"/>
    <w:rsid w:val="00640A8C"/>
    <w:rsid w:val="006A74E7"/>
    <w:rsid w:val="006D762F"/>
    <w:rsid w:val="00727502"/>
    <w:rsid w:val="00737D4E"/>
    <w:rsid w:val="00801881"/>
    <w:rsid w:val="00823BE6"/>
    <w:rsid w:val="00953137"/>
    <w:rsid w:val="009C1F41"/>
    <w:rsid w:val="00A971C7"/>
    <w:rsid w:val="00AF1FF1"/>
    <w:rsid w:val="00B60B18"/>
    <w:rsid w:val="00B909A4"/>
    <w:rsid w:val="00C437A8"/>
    <w:rsid w:val="00C55E9A"/>
    <w:rsid w:val="00CD2D6E"/>
    <w:rsid w:val="00CE40E3"/>
    <w:rsid w:val="00D311F8"/>
    <w:rsid w:val="00D85137"/>
    <w:rsid w:val="00DC1DBF"/>
    <w:rsid w:val="00DF61A4"/>
    <w:rsid w:val="00E135A0"/>
    <w:rsid w:val="00E346E1"/>
    <w:rsid w:val="00E61CC9"/>
    <w:rsid w:val="00EA4C51"/>
    <w:rsid w:val="00EF467F"/>
    <w:rsid w:val="0CB1DB01"/>
    <w:rsid w:val="1758964A"/>
    <w:rsid w:val="34226E9C"/>
    <w:rsid w:val="60DD8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38BC"/>
  <w15:chartTrackingRefBased/>
  <w15:docId w15:val="{13A3053D-05C7-452C-B1DD-D0480323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1AD0"/>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1AD0"/>
    <w:pPr>
      <w:ind w:left="720"/>
      <w:contextualSpacing/>
    </w:pPr>
  </w:style>
  <w:style w:type="paragraph" w:styleId="BalloonText">
    <w:name w:val="Balloon Text"/>
    <w:basedOn w:val="Normal"/>
    <w:link w:val="BalloonTextChar"/>
    <w:uiPriority w:val="99"/>
    <w:semiHidden/>
    <w:unhideWhenUsed/>
    <w:rsid w:val="00D311F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311F8"/>
    <w:rPr>
      <w:rFonts w:ascii="Segoe UI" w:hAnsi="Segoe UI" w:cs="Segoe UI"/>
      <w:sz w:val="18"/>
      <w:szCs w:val="18"/>
    </w:rPr>
  </w:style>
  <w:style w:type="character" w:styleId="normaltextrun" w:customStyle="1">
    <w:name w:val="normaltextrun"/>
    <w:basedOn w:val="DefaultParagraphFont"/>
    <w:rsid w:val="00E61CC9"/>
  </w:style>
  <w:style w:type="character" w:styleId="eop" w:customStyle="1">
    <w:name w:val="eop"/>
    <w:basedOn w:val="DefaultParagraphFont"/>
    <w:rsid w:val="00E61CC9"/>
  </w:style>
  <w:style w:type="character" w:styleId="CommentReference">
    <w:name w:val="annotation reference"/>
    <w:basedOn w:val="DefaultParagraphFont"/>
    <w:uiPriority w:val="99"/>
    <w:semiHidden/>
    <w:unhideWhenUsed/>
    <w:rsid w:val="00E61CC9"/>
    <w:rPr>
      <w:sz w:val="16"/>
      <w:szCs w:val="16"/>
    </w:rPr>
  </w:style>
  <w:style w:type="paragraph" w:styleId="CommentText">
    <w:name w:val="annotation text"/>
    <w:basedOn w:val="Normal"/>
    <w:link w:val="CommentTextChar"/>
    <w:uiPriority w:val="99"/>
    <w:semiHidden/>
    <w:unhideWhenUsed/>
    <w:rsid w:val="00E61CC9"/>
    <w:pPr>
      <w:spacing w:line="240" w:lineRule="auto"/>
    </w:pPr>
    <w:rPr>
      <w:sz w:val="20"/>
      <w:szCs w:val="20"/>
    </w:rPr>
  </w:style>
  <w:style w:type="character" w:styleId="CommentTextChar" w:customStyle="1">
    <w:name w:val="Comment Text Char"/>
    <w:basedOn w:val="DefaultParagraphFont"/>
    <w:link w:val="CommentText"/>
    <w:uiPriority w:val="99"/>
    <w:semiHidden/>
    <w:rsid w:val="00E61CC9"/>
    <w:rPr>
      <w:sz w:val="20"/>
      <w:szCs w:val="20"/>
    </w:rPr>
  </w:style>
  <w:style w:type="paragraph" w:styleId="NormalWeb">
    <w:name w:val="Normal (Web)"/>
    <w:basedOn w:val="Normal"/>
    <w:uiPriority w:val="99"/>
    <w:unhideWhenUsed/>
    <w:rsid w:val="00640A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40A8C"/>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5D1CD0"/>
    <w:rPr>
      <w:b/>
      <w:bCs/>
    </w:rPr>
  </w:style>
  <w:style w:type="character" w:styleId="CommentSubjectChar" w:customStyle="1">
    <w:name w:val="Comment Subject Char"/>
    <w:basedOn w:val="CommentTextChar"/>
    <w:link w:val="CommentSubject"/>
    <w:uiPriority w:val="99"/>
    <w:semiHidden/>
    <w:rsid w:val="005D1CD0"/>
    <w:rPr>
      <w:b/>
      <w:bCs/>
      <w:sz w:val="20"/>
      <w:szCs w:val="20"/>
    </w:rPr>
  </w:style>
  <w:style w:type="character" w:styleId="UnresolvedMention">
    <w:name w:val="Unresolved Mention"/>
    <w:basedOn w:val="DefaultParagraphFont"/>
    <w:uiPriority w:val="99"/>
    <w:semiHidden/>
    <w:unhideWhenUsed/>
    <w:rsid w:val="00305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6444">
      <w:bodyDiv w:val="1"/>
      <w:marLeft w:val="0"/>
      <w:marRight w:val="0"/>
      <w:marTop w:val="0"/>
      <w:marBottom w:val="0"/>
      <w:divBdr>
        <w:top w:val="none" w:sz="0" w:space="0" w:color="auto"/>
        <w:left w:val="none" w:sz="0" w:space="0" w:color="auto"/>
        <w:bottom w:val="none" w:sz="0" w:space="0" w:color="auto"/>
        <w:right w:val="none" w:sz="0" w:space="0" w:color="auto"/>
      </w:divBdr>
    </w:div>
    <w:div w:id="458450770">
      <w:bodyDiv w:val="1"/>
      <w:marLeft w:val="0"/>
      <w:marRight w:val="0"/>
      <w:marTop w:val="0"/>
      <w:marBottom w:val="0"/>
      <w:divBdr>
        <w:top w:val="none" w:sz="0" w:space="0" w:color="auto"/>
        <w:left w:val="none" w:sz="0" w:space="0" w:color="auto"/>
        <w:bottom w:val="none" w:sz="0" w:space="0" w:color="auto"/>
        <w:right w:val="none" w:sz="0" w:space="0" w:color="auto"/>
      </w:divBdr>
    </w:div>
    <w:div w:id="1720742637">
      <w:bodyDiv w:val="1"/>
      <w:marLeft w:val="0"/>
      <w:marRight w:val="0"/>
      <w:marTop w:val="0"/>
      <w:marBottom w:val="0"/>
      <w:divBdr>
        <w:top w:val="none" w:sz="0" w:space="0" w:color="auto"/>
        <w:left w:val="none" w:sz="0" w:space="0" w:color="auto"/>
        <w:bottom w:val="none" w:sz="0" w:space="0" w:color="auto"/>
        <w:right w:val="none" w:sz="0" w:space="0" w:color="auto"/>
      </w:divBdr>
    </w:div>
    <w:div w:id="18027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quinn@montana.edu" TargetMode="External"/><Relationship Id="rId13" Type="http://schemas.openxmlformats.org/officeDocument/2006/relationships/hyperlink" Target="https://edu.google.com/products/jamboard/"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stacey.hancock@montana.edu"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sabbag@calpoly.edu" TargetMode="External"/><Relationship Id="rId1" Type="http://schemas.openxmlformats.org/officeDocument/2006/relationships/numbering" Target="numbering.xml"/><Relationship Id="rId6" Type="http://schemas.openxmlformats.org/officeDocument/2006/relationships/hyperlink" Target="mailto:jg@msu.edu" TargetMode="External"/><Relationship Id="rId11" Type="http://schemas.microsoft.com/office/2016/09/relationships/commentsIds" Target="commentsIds.xml"/><Relationship Id="rId5" Type="http://schemas.openxmlformats.org/officeDocument/2006/relationships/hyperlink" Target="mailto:elijah.meyer@montana.edu" TargetMode="External"/><Relationship Id="rId15" Type="http://schemas.openxmlformats.org/officeDocument/2006/relationships/hyperlink" Target="mailto:ebfry704@stkate.edu"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mailto:everson.50@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Elijah Meyer</dc:creator>
  <keywords/>
  <dc:description/>
  <lastModifiedBy>Meyer, Elijah</lastModifiedBy>
  <revision>6</revision>
  <dcterms:created xsi:type="dcterms:W3CDTF">2020-12-18T21:32:00.0000000Z</dcterms:created>
  <dcterms:modified xsi:type="dcterms:W3CDTF">2021-01-05T18:25:44.1228629Z</dcterms:modified>
</coreProperties>
</file>