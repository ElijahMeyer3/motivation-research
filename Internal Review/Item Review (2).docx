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B3FF1" w14:textId="2F5A6FEA" w:rsidR="0066184E" w:rsidRDefault="0066184E" w:rsidP="00600F13">
      <w:pPr>
        <w:pStyle w:val="Title"/>
      </w:pPr>
      <w:r>
        <w:t>Consent for Participation</w:t>
      </w:r>
      <w:r w:rsidR="0084520E">
        <w:t xml:space="preserve"> </w:t>
      </w:r>
      <w:r w:rsidR="00254EA7">
        <w:t>&amp;</w:t>
      </w:r>
      <w:r w:rsidR="0084520E">
        <w:t xml:space="preserve"> Purpose of Study</w:t>
      </w:r>
    </w:p>
    <w:p w14:paraId="52B4DC31" w14:textId="77777777" w:rsidR="0066184E" w:rsidRPr="0066184E" w:rsidRDefault="0066184E" w:rsidP="0066184E"/>
    <w:p w14:paraId="2ED23399" w14:textId="3B8429C4" w:rsidR="007F5AF5" w:rsidRPr="007F5AF5" w:rsidRDefault="007F5AF5" w:rsidP="00254EA7">
      <w:pPr>
        <w:pStyle w:val="Heading1"/>
      </w:pPr>
      <w:r w:rsidRPr="007F5AF5">
        <w:rPr>
          <w:rStyle w:val="normaltextrun"/>
        </w:rPr>
        <w:t xml:space="preserve">Consent </w:t>
      </w:r>
      <w:r>
        <w:rPr>
          <w:rStyle w:val="normaltextrun"/>
        </w:rPr>
        <w:t xml:space="preserve"> </w:t>
      </w:r>
    </w:p>
    <w:p w14:paraId="767C951D" w14:textId="511250E5" w:rsidR="0066184E" w:rsidRDefault="007F5AF5" w:rsidP="0066184E">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Participation in this study is voluntary. You are free to stop participating and may withdraw your consent at any time. You are not obligated to submit the survey, and you may skip any questions in the survey you want. There are no foreseen risks or benefits to you as a participant. We will not identify you by name in any reports using information obtained in the survey, and your confidentiality as a participant in this study will remain secure.</w:t>
      </w:r>
      <w:r>
        <w:rPr>
          <w:rStyle w:val="eop"/>
          <w:rFonts w:ascii="Calibri" w:hAnsi="Calibri" w:cs="Calibri"/>
          <w:color w:val="000000"/>
          <w:shd w:val="clear" w:color="auto" w:fill="FFFFFF"/>
        </w:rPr>
        <w:t> </w:t>
      </w:r>
    </w:p>
    <w:p w14:paraId="2DB0725B" w14:textId="58432229" w:rsidR="007F5AF5" w:rsidRPr="00254EA7" w:rsidRDefault="007F5AF5" w:rsidP="00254EA7">
      <w:pPr>
        <w:pStyle w:val="Heading1"/>
        <w:rPr>
          <w:rStyle w:val="normaltextrun"/>
        </w:rPr>
      </w:pPr>
      <w:r w:rsidRPr="007F5AF5">
        <w:rPr>
          <w:rStyle w:val="eop"/>
        </w:rPr>
        <w:t xml:space="preserve">Contact Information </w:t>
      </w:r>
    </w:p>
    <w:p w14:paraId="10633FD7" w14:textId="020B0280" w:rsidR="007F5AF5" w:rsidRDefault="007F5AF5" w:rsidP="007F5AF5">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If you have any questions about the survey or this research project, you may contact me (elijah.meyer@montana.edu), Jennifer Green (jg@msu.edu), or Stacey Hancock (stacey.hancock@montana.edu). If you have additional questions about the rights of human subjects, you may contact the Chair of the Institutional Review Board, Mark Quinn (</w:t>
      </w:r>
      <w:hyperlink r:id="rId5" w:tgtFrame="_blank" w:history="1">
        <w:r>
          <w:rPr>
            <w:rStyle w:val="normaltextrun"/>
            <w:rFonts w:ascii="Calibri" w:hAnsi="Calibri" w:cs="Calibri"/>
            <w:color w:val="0563C1"/>
            <w:u w:val="single"/>
            <w:shd w:val="clear" w:color="auto" w:fill="FFFFFF"/>
          </w:rPr>
          <w:t>mquinn@montana.edu</w:t>
        </w:r>
      </w:hyperlink>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275E6B47" w14:textId="2282768F" w:rsidR="007F5AF5" w:rsidRDefault="007F5AF5" w:rsidP="00254EA7">
      <w:pPr>
        <w:pStyle w:val="Heading1"/>
      </w:pPr>
      <w:r w:rsidRPr="007F5AF5">
        <w:rPr>
          <w:rStyle w:val="eop"/>
        </w:rPr>
        <w:t>Study Description and Purpose</w:t>
      </w:r>
    </w:p>
    <w:p w14:paraId="7CE0330B" w14:textId="01F762B0" w:rsidR="007F5AF5" w:rsidRDefault="007F5AF5" w:rsidP="007F5AF5">
      <w:pPr>
        <w:rPr>
          <w:rStyle w:val="normaltextrun"/>
          <w:rFonts w:ascii="Calibri" w:hAnsi="Calibri" w:cs="Calibri"/>
          <w:color w:val="000000"/>
          <w:shd w:val="clear" w:color="auto" w:fill="FFFFFF"/>
        </w:rPr>
      </w:pPr>
      <w:r>
        <w:rPr>
          <w:rStyle w:val="normaltextrun"/>
          <w:rFonts w:ascii="Calibri" w:hAnsi="Calibri" w:cs="Calibri"/>
          <w:color w:val="000000"/>
          <w:bdr w:val="none" w:sz="0" w:space="0" w:color="auto" w:frame="1"/>
        </w:rPr>
        <w:t xml:space="preserve">The purpose of this study is to develop an instrument to measure graduate student instructors’ (GSIs’) motivation to use active learning teaching techniques. </w:t>
      </w:r>
      <w:r w:rsidR="00AC2057">
        <w:rPr>
          <w:rStyle w:val="normaltextrun"/>
          <w:rFonts w:ascii="Calibri" w:hAnsi="Calibri" w:cs="Calibri"/>
          <w:color w:val="000000"/>
          <w:bdr w:val="none" w:sz="0" w:space="0" w:color="auto" w:frame="1"/>
        </w:rPr>
        <w:t xml:space="preserve">We define GSIs as graduate students who are the sole or lead instructor of a statistics course or lead a </w:t>
      </w:r>
      <w:r w:rsidR="00AC2057" w:rsidRPr="00AC2057">
        <w:rPr>
          <w:rStyle w:val="normaltextrun"/>
          <w:rFonts w:ascii="Calibri" w:hAnsi="Calibri" w:cs="Calibri"/>
          <w:color w:val="000000"/>
          <w:bdr w:val="none" w:sz="0" w:space="0" w:color="auto" w:frame="1"/>
        </w:rPr>
        <w:t>recitation</w:t>
      </w:r>
      <w:r w:rsidR="00AC2057">
        <w:rPr>
          <w:rStyle w:val="normaltextrun"/>
          <w:rFonts w:ascii="Calibri" w:hAnsi="Calibri" w:cs="Calibri"/>
          <w:color w:val="000000"/>
          <w:bdr w:val="none" w:sz="0" w:space="0" w:color="auto" w:frame="1"/>
        </w:rPr>
        <w:t xml:space="preserve"> section. </w:t>
      </w:r>
      <w:r>
        <w:rPr>
          <w:rStyle w:val="normaltextrun"/>
          <w:rFonts w:ascii="Calibri" w:hAnsi="Calibri" w:cs="Calibri"/>
          <w:color w:val="000000"/>
          <w:shd w:val="clear" w:color="auto" w:fill="FFFFFF"/>
        </w:rPr>
        <w:t xml:space="preserve">This instrument will measure four different types of motivation to use active learning on GSIs </w:t>
      </w:r>
      <w:r w:rsidR="00AC2057">
        <w:rPr>
          <w:rStyle w:val="normaltextrun"/>
          <w:rFonts w:ascii="Calibri" w:hAnsi="Calibri" w:cs="Calibri"/>
          <w:color w:val="000000"/>
          <w:shd w:val="clear" w:color="auto" w:fill="FFFFFF"/>
        </w:rPr>
        <w:t xml:space="preserve">when </w:t>
      </w:r>
      <w:r>
        <w:rPr>
          <w:rStyle w:val="normaltextrun"/>
          <w:rFonts w:ascii="Calibri" w:hAnsi="Calibri" w:cs="Calibri"/>
          <w:color w:val="000000"/>
          <w:shd w:val="clear" w:color="auto" w:fill="FFFFFF"/>
        </w:rPr>
        <w:t xml:space="preserve">teaching statistics. These motivations include intrinsic, integrated regulation, external regulation, and amotivation. These four types of motivation have been selected because they span our framework of motivation and are linked to a variety of behavioral outcomes in other areas of research. </w:t>
      </w:r>
    </w:p>
    <w:p w14:paraId="7D16A782" w14:textId="7B6BA4F7" w:rsidR="00E25760" w:rsidRPr="00254EA7" w:rsidRDefault="007F5AF5" w:rsidP="00254EA7">
      <w:pPr>
        <w:rPr>
          <w:rFonts w:ascii="Calibri" w:hAnsi="Calibri" w:cs="Calibri"/>
          <w:color w:val="000000"/>
          <w:bdr w:val="none" w:sz="0" w:space="0" w:color="auto" w:frame="1"/>
        </w:rPr>
      </w:pPr>
      <w:r>
        <w:rPr>
          <w:rStyle w:val="normaltextrun"/>
          <w:rFonts w:ascii="Calibri" w:hAnsi="Calibri" w:cs="Calibri"/>
          <w:color w:val="000000"/>
          <w:bdr w:val="none" w:sz="0" w:space="0" w:color="auto" w:frame="1"/>
        </w:rPr>
        <w:t>The purpose of this survey is to gather experts’ feedback on the written items. Your feedback will help identify any opportunities to improve wording and help provide initial content evidence suggesting that these items are measuring their intended type of motivation. </w:t>
      </w:r>
    </w:p>
    <w:p w14:paraId="23D0E9BA" w14:textId="1400C873" w:rsidR="00600F13" w:rsidRDefault="00CF0DC9" w:rsidP="00600F13">
      <w:pPr>
        <w:pStyle w:val="Title"/>
      </w:pPr>
      <w:r>
        <w:t xml:space="preserve">Part 1: </w:t>
      </w:r>
      <w:r w:rsidR="00431459">
        <w:t xml:space="preserve">Item </w:t>
      </w:r>
      <w:r w:rsidR="009D5293">
        <w:t>Review</w:t>
      </w:r>
      <w:r>
        <w:t xml:space="preserve"> </w:t>
      </w:r>
    </w:p>
    <w:p w14:paraId="18E0AF52" w14:textId="4BCD9288" w:rsidR="009D5293" w:rsidRDefault="00431459" w:rsidP="009D5293">
      <w:pPr>
        <w:pStyle w:val="Heading1"/>
      </w:pPr>
      <w:r>
        <w:t>Directions</w:t>
      </w:r>
      <w:r w:rsidR="00600F13">
        <w:t xml:space="preserve"> – Item Review</w:t>
      </w:r>
    </w:p>
    <w:p w14:paraId="7EB29E0C" w14:textId="276B880F" w:rsidR="009D5293" w:rsidRDefault="007F5AF5" w:rsidP="009D5293">
      <w:r>
        <w:rPr>
          <w:rStyle w:val="normaltextrun"/>
          <w:rFonts w:ascii="Calibri" w:hAnsi="Calibri" w:cs="Calibri"/>
          <w:color w:val="000000"/>
          <w:shd w:val="clear" w:color="auto" w:fill="FFFFFF"/>
        </w:rPr>
        <w:t>Based on feedback from the last survey, two different types of active learning strategies were selected to be included on the instrument: group work and use of technology</w:t>
      </w:r>
      <w:r w:rsidR="00254EA7">
        <w:rPr>
          <w:rStyle w:val="normaltextrun"/>
          <w:rFonts w:ascii="Calibri" w:hAnsi="Calibri" w:cs="Calibri"/>
          <w:color w:val="000000"/>
          <w:shd w:val="clear" w:color="auto" w:fill="FFFFFF"/>
        </w:rPr>
        <w:t xml:space="preserve">. </w:t>
      </w:r>
      <w:r w:rsidR="009D5293">
        <w:t xml:space="preserve">Within each </w:t>
      </w:r>
      <w:r w:rsidR="00E25760">
        <w:t xml:space="preserve">active learning strategy </w:t>
      </w:r>
      <w:r w:rsidR="009D5293">
        <w:t xml:space="preserve">section, I have provided the written description of the technique that GSIs will read before responding to the corresponding items of motivation. </w:t>
      </w:r>
    </w:p>
    <w:p w14:paraId="357F806A" w14:textId="77777777" w:rsidR="00254EA7" w:rsidRDefault="009D5293" w:rsidP="009D5293">
      <w:r>
        <w:t xml:space="preserve">Within each </w:t>
      </w:r>
      <w:r w:rsidR="00460F45">
        <w:t xml:space="preserve">active learning </w:t>
      </w:r>
      <w:r w:rsidR="00E25760">
        <w:t xml:space="preserve">strategy </w:t>
      </w:r>
      <w:r>
        <w:t xml:space="preserve">section, I have also included </w:t>
      </w:r>
      <w:r w:rsidR="00E25760">
        <w:t xml:space="preserve">multiple </w:t>
      </w:r>
      <w:r>
        <w:t>subsections</w:t>
      </w:r>
      <w:r w:rsidR="00DA5012">
        <w:t>.</w:t>
      </w:r>
      <w:r w:rsidR="00254EA7">
        <w:t xml:space="preserve"> These include: </w:t>
      </w:r>
    </w:p>
    <w:p w14:paraId="57705DA5" w14:textId="7DABCD9B" w:rsidR="00254EA7" w:rsidRDefault="00254EA7" w:rsidP="00254EA7">
      <w:pPr>
        <w:pStyle w:val="ListParagraph"/>
        <w:numPr>
          <w:ilvl w:val="0"/>
          <w:numId w:val="22"/>
        </w:numPr>
      </w:pPr>
      <w:r>
        <w:t>Feedback questions</w:t>
      </w:r>
    </w:p>
    <w:p w14:paraId="40B859BE" w14:textId="12E6D621" w:rsidR="00254EA7" w:rsidRDefault="00254EA7" w:rsidP="00254EA7">
      <w:pPr>
        <w:pStyle w:val="ListParagraph"/>
        <w:numPr>
          <w:ilvl w:val="0"/>
          <w:numId w:val="22"/>
        </w:numPr>
      </w:pPr>
      <w:r>
        <w:lastRenderedPageBreak/>
        <w:t xml:space="preserve">Construct sections </w:t>
      </w:r>
    </w:p>
    <w:p w14:paraId="5FD312D3" w14:textId="12CDA1C3" w:rsidR="00254EA7" w:rsidRDefault="00254EA7" w:rsidP="00254EA7">
      <w:pPr>
        <w:pStyle w:val="ListParagraph"/>
        <w:numPr>
          <w:ilvl w:val="0"/>
          <w:numId w:val="22"/>
        </w:numPr>
      </w:pPr>
      <w:r>
        <w:t xml:space="preserve">Items </w:t>
      </w:r>
    </w:p>
    <w:p w14:paraId="09C0F759" w14:textId="71F812C5" w:rsidR="00AC2057" w:rsidRDefault="00254EA7" w:rsidP="009D5293">
      <w:r>
        <w:t xml:space="preserve">Feedback question sections will share specific questions that will help guide the item review process. Construct sections represent the four types of motivation this study aims to measure: Intrinsic Motivation, Integrated Regulation, External Regulation and Amotivation. Items sections will have the items that aim to measure their respective motivation. </w:t>
      </w:r>
      <w:r w:rsidR="009D5293">
        <w:t xml:space="preserve">For each type of motivation, please review the items that intend to measure that type of motivation. When reviewing them, please </w:t>
      </w:r>
      <w:r w:rsidR="00AC2057">
        <w:t>not</w:t>
      </w:r>
      <w:r w:rsidR="00DA5012">
        <w:t>e</w:t>
      </w:r>
      <w:r w:rsidR="00AC2057">
        <w:t xml:space="preserve"> that this</w:t>
      </w:r>
      <w:r w:rsidR="00AC2057">
        <w:rPr>
          <w:b/>
          <w:bCs/>
        </w:rPr>
        <w:t xml:space="preserve"> instrument is intended for GSIs who use active learning while teaching statistics.</w:t>
      </w:r>
      <w:r w:rsidR="00AC2057">
        <w:t xml:space="preserve"> With this population in mind, we ask you to consider the following:</w:t>
      </w:r>
    </w:p>
    <w:p w14:paraId="698D3040" w14:textId="26162C09" w:rsidR="00534CC7" w:rsidRDefault="009D5293" w:rsidP="00534CC7">
      <w:pPr>
        <w:pStyle w:val="Heading2"/>
        <w:numPr>
          <w:ilvl w:val="0"/>
          <w:numId w:val="2"/>
        </w:numPr>
      </w:pPr>
      <w:r>
        <w:t>Wording</w:t>
      </w:r>
    </w:p>
    <w:p w14:paraId="19F13D89" w14:textId="77777777" w:rsidR="00DA5012" w:rsidRPr="00DA5012" w:rsidRDefault="00DA5012" w:rsidP="00534CC7">
      <w:pPr>
        <w:rPr>
          <w:sz w:val="6"/>
          <w:szCs w:val="6"/>
        </w:rPr>
      </w:pPr>
    </w:p>
    <w:p w14:paraId="3BA42166" w14:textId="705CC55C" w:rsidR="00534CC7" w:rsidRPr="00534CC7" w:rsidRDefault="005C5364" w:rsidP="00534CC7">
      <w:r>
        <w:t>Are items written clearly?</w:t>
      </w:r>
    </w:p>
    <w:p w14:paraId="76FE6E4D" w14:textId="0369EC93" w:rsidR="00534CC7" w:rsidRDefault="00534CC7" w:rsidP="00DA5012">
      <w:pPr>
        <w:pStyle w:val="ListParagraph"/>
        <w:numPr>
          <w:ilvl w:val="0"/>
          <w:numId w:val="3"/>
        </w:numPr>
      </w:pPr>
      <w:r w:rsidRPr="00534CC7">
        <w:t>Double-barreled items –Do</w:t>
      </w:r>
      <w:r>
        <w:t xml:space="preserve"> </w:t>
      </w:r>
      <w:r w:rsidRPr="00534CC7">
        <w:t>items have wording that introduces two ideas, yet are combined into one question?</w:t>
      </w:r>
    </w:p>
    <w:p w14:paraId="27262B7A" w14:textId="36A4614D" w:rsidR="00534CC7" w:rsidRDefault="00534CC7" w:rsidP="00DA5012">
      <w:pPr>
        <w:pStyle w:val="ListParagraph"/>
        <w:numPr>
          <w:ilvl w:val="0"/>
          <w:numId w:val="3"/>
        </w:numPr>
      </w:pPr>
      <w:r w:rsidRPr="00534CC7">
        <w:t>Idioms, unnecessary jargon, and acronyms -Do items have a group of words established by usage as having a meaning not deducible from those individual words, unnecessarily complicated language, or an abbreviation formed from the initial letters?</w:t>
      </w:r>
    </w:p>
    <w:p w14:paraId="3EED9481" w14:textId="4A0F31FB" w:rsidR="00534CC7" w:rsidRDefault="00534CC7" w:rsidP="00DA5012">
      <w:pPr>
        <w:pStyle w:val="ListParagraph"/>
        <w:numPr>
          <w:ilvl w:val="0"/>
          <w:numId w:val="3"/>
        </w:numPr>
      </w:pPr>
      <w:r w:rsidRPr="00534CC7">
        <w:t>Phrasing that is leading towards a specific answer –Does the item introduce information to the GSI that would lead them to answer in a particular way</w:t>
      </w:r>
      <w:r>
        <w:t>?</w:t>
      </w:r>
    </w:p>
    <w:p w14:paraId="0FB5817A" w14:textId="35E3921C" w:rsidR="00534CC7" w:rsidRPr="00534CC7" w:rsidRDefault="00534CC7" w:rsidP="00534CC7">
      <w:pPr>
        <w:pStyle w:val="ListParagraph"/>
        <w:numPr>
          <w:ilvl w:val="0"/>
          <w:numId w:val="3"/>
        </w:numPr>
      </w:pPr>
      <w:r w:rsidRPr="00534CC7">
        <w:t>Flagging misinterpretations –Is an item generally confusing to answer / does the item raise questions about how to answer?</w:t>
      </w:r>
    </w:p>
    <w:p w14:paraId="71DBBF09" w14:textId="223E27D7" w:rsidR="00DA5012" w:rsidRPr="00DE7A5B" w:rsidRDefault="009D5293" w:rsidP="00DA5012">
      <w:pPr>
        <w:pStyle w:val="Heading2"/>
        <w:numPr>
          <w:ilvl w:val="0"/>
          <w:numId w:val="2"/>
        </w:numPr>
      </w:pPr>
      <w:r>
        <w:t>Construct Definitions</w:t>
      </w:r>
    </w:p>
    <w:p w14:paraId="32D905B7" w14:textId="2DCFF969" w:rsidR="00B634D8" w:rsidRDefault="005C5364" w:rsidP="00B634D8">
      <w:r>
        <w:t xml:space="preserve">Do items relate to their respective construct definitions? </w:t>
      </w:r>
    </w:p>
    <w:p w14:paraId="009CE961" w14:textId="7503D6D2" w:rsidR="00DA5012" w:rsidRDefault="00B634D8" w:rsidP="00DA5012">
      <w:pPr>
        <w:pStyle w:val="ListParagraph"/>
        <w:numPr>
          <w:ilvl w:val="0"/>
          <w:numId w:val="6"/>
        </w:numPr>
      </w:pPr>
      <w:r>
        <w:t xml:space="preserve">Intrinsic Motivation – </w:t>
      </w:r>
      <w:r w:rsidR="00E25760" w:rsidRPr="00E25760">
        <w:t>Performing an activity for oneself, in order to experience pleasure and satisfaction inherent in the activity.</w:t>
      </w:r>
    </w:p>
    <w:p w14:paraId="2AC528CA" w14:textId="0D6072FB" w:rsidR="00DA5012" w:rsidRDefault="00B634D8" w:rsidP="00DA5012">
      <w:pPr>
        <w:pStyle w:val="ListParagraph"/>
        <w:numPr>
          <w:ilvl w:val="0"/>
          <w:numId w:val="6"/>
        </w:numPr>
      </w:pPr>
      <w:r>
        <w:t xml:space="preserve">Integrated Regulation – </w:t>
      </w:r>
      <w:r w:rsidR="00E25760" w:rsidRPr="00E25760">
        <w:t>Non-intrinsically motivated behavior has been completely internalized, there is no internal resistance, and there is a willingness to do the behavior because it is important and valuable to the self, albeit not enjoyable.</w:t>
      </w:r>
    </w:p>
    <w:p w14:paraId="5133A1CF" w14:textId="4EDCF5D0" w:rsidR="00B634D8" w:rsidRDefault="00B634D8" w:rsidP="00B634D8">
      <w:pPr>
        <w:pStyle w:val="ListParagraph"/>
        <w:numPr>
          <w:ilvl w:val="0"/>
          <w:numId w:val="6"/>
        </w:numPr>
      </w:pPr>
      <w:r>
        <w:t xml:space="preserve">External Regulation – </w:t>
      </w:r>
      <w:r w:rsidR="00E25760" w:rsidRPr="00E25760">
        <w:t>Motivation behavior where that has not been internalized. A willingness to do a behavior to obtain something tangible that satisfies an eternal demand or avoids punishment.</w:t>
      </w:r>
    </w:p>
    <w:p w14:paraId="115B91F8" w14:textId="2915CD9A" w:rsidR="00B634D8" w:rsidRDefault="00B634D8" w:rsidP="00B634D8">
      <w:pPr>
        <w:pStyle w:val="ListParagraph"/>
        <w:numPr>
          <w:ilvl w:val="0"/>
          <w:numId w:val="6"/>
        </w:numPr>
      </w:pPr>
      <w:r>
        <w:t xml:space="preserve">Amotivation – </w:t>
      </w:r>
      <w:r w:rsidR="00E25760" w:rsidRPr="00E25760">
        <w:t>The absence of intention or clear motives to engage in the use of active learning. A lack of both intrinsic and extrinsic motivation.</w:t>
      </w:r>
    </w:p>
    <w:p w14:paraId="21EBD49A" w14:textId="40C7FB77" w:rsidR="00DA5012" w:rsidRDefault="00DA5012" w:rsidP="00DA5012">
      <w:r>
        <w:t xml:space="preserve">Please type your comments regarding item wording in the </w:t>
      </w:r>
      <w:r w:rsidR="006B73B5">
        <w:rPr>
          <w:i/>
          <w:iCs/>
        </w:rPr>
        <w:t xml:space="preserve">Wording </w:t>
      </w:r>
      <w:r>
        <w:rPr>
          <w:i/>
          <w:iCs/>
        </w:rPr>
        <w:t>Feedback</w:t>
      </w:r>
      <w:r>
        <w:t xml:space="preserve"> area provided </w:t>
      </w:r>
      <w:r w:rsidR="006B73B5">
        <w:t>at the end of each set of</w:t>
      </w:r>
      <w:r>
        <w:t xml:space="preserve"> item</w:t>
      </w:r>
      <w:r w:rsidR="006B73B5">
        <w:t>s</w:t>
      </w:r>
      <w:r>
        <w:t>.</w:t>
      </w:r>
      <w:r w:rsidR="006B73B5">
        <w:t xml:space="preserve"> Items will be numbered so they are easier to reference in the feedback </w:t>
      </w:r>
      <w:r w:rsidR="00BD002C">
        <w:t>area</w:t>
      </w:r>
      <w:r w:rsidR="006B73B5">
        <w:t xml:space="preserve">. </w:t>
      </w:r>
      <w:r>
        <w:t xml:space="preserve"> Please type your comments regarding items’ relationship with their corresponding construct definition in the </w:t>
      </w:r>
      <w:r>
        <w:rPr>
          <w:i/>
          <w:iCs/>
        </w:rPr>
        <w:t xml:space="preserve">Relationship </w:t>
      </w:r>
      <w:r w:rsidR="00BD002C">
        <w:rPr>
          <w:i/>
          <w:iCs/>
        </w:rPr>
        <w:t>Feedback</w:t>
      </w:r>
      <w:r>
        <w:t xml:space="preserve"> area provided at the end of each </w:t>
      </w:r>
      <w:r w:rsidR="006B73B5">
        <w:t>set</w:t>
      </w:r>
      <w:r>
        <w:t xml:space="preserve"> of items.  </w:t>
      </w:r>
    </w:p>
    <w:p w14:paraId="0FE59AB0" w14:textId="43326AB3" w:rsidR="00DA5012" w:rsidRDefault="003E41BA" w:rsidP="009D5293">
      <w:r>
        <w:t xml:space="preserve">A working definition for each active learning </w:t>
      </w:r>
      <w:r w:rsidR="001A6BEF">
        <w:t>strategy</w:t>
      </w:r>
      <w:r>
        <w:t xml:space="preserve"> can be found at the start of their respective </w:t>
      </w:r>
      <w:r w:rsidR="00DA5012">
        <w:t xml:space="preserve">active learning strategy </w:t>
      </w:r>
      <w:r>
        <w:t xml:space="preserve">section. We ask you to please review and provide feedback on each working definition. Please write this feedback in the </w:t>
      </w:r>
      <w:r>
        <w:rPr>
          <w:i/>
          <w:iCs/>
        </w:rPr>
        <w:t>Definition</w:t>
      </w:r>
      <w:r w:rsidR="00BD002C">
        <w:rPr>
          <w:i/>
          <w:iCs/>
        </w:rPr>
        <w:t xml:space="preserve"> Feedback</w:t>
      </w:r>
      <w:r w:rsidR="00BD002C">
        <w:t xml:space="preserve"> area</w:t>
      </w:r>
      <w:r>
        <w:t xml:space="preserve">. </w:t>
      </w:r>
    </w:p>
    <w:p w14:paraId="7AA36243" w14:textId="6BF4C788" w:rsidR="00223F9A" w:rsidRDefault="00223F9A" w:rsidP="009D5293">
      <w:r>
        <w:lastRenderedPageBreak/>
        <w:t xml:space="preserve">There </w:t>
      </w:r>
      <w:r w:rsidR="001A6BEF">
        <w:t>are</w:t>
      </w:r>
      <w:r>
        <w:t xml:space="preserve"> </w:t>
      </w:r>
      <w:r>
        <w:rPr>
          <w:i/>
          <w:iCs/>
        </w:rPr>
        <w:t>General Comments</w:t>
      </w:r>
      <w:r>
        <w:t xml:space="preserve"> section</w:t>
      </w:r>
      <w:r w:rsidR="001A6BEF">
        <w:t>s</w:t>
      </w:r>
      <w:r>
        <w:t xml:space="preserve"> </w:t>
      </w:r>
      <w:r w:rsidR="001A6BEF">
        <w:t>at the end</w:t>
      </w:r>
      <w:r>
        <w:t xml:space="preserve"> each active learning </w:t>
      </w:r>
      <w:r w:rsidR="001A6BEF">
        <w:t xml:space="preserve">strategy </w:t>
      </w:r>
      <w:r>
        <w:t xml:space="preserve">section. If applicable, please comment any other types of feedback you may have on the section of items. </w:t>
      </w:r>
    </w:p>
    <w:p w14:paraId="289792AF" w14:textId="60D04296" w:rsidR="006B73B5" w:rsidRPr="00223F9A" w:rsidRDefault="00BD002C" w:rsidP="009D5293">
      <w:pPr>
        <w:rPr>
          <w:b/>
          <w:bCs/>
        </w:rPr>
      </w:pPr>
      <w:r>
        <w:t xml:space="preserve">Please feel free </w:t>
      </w:r>
      <w:r w:rsidR="006B73B5">
        <w:t>to print out, write, and scan feedback in</w:t>
      </w:r>
      <w:r>
        <w:t xml:space="preserve"> instead of typing in this document if you prefer</w:t>
      </w:r>
      <w:r w:rsidR="006B73B5">
        <w:t xml:space="preserve">. </w:t>
      </w:r>
    </w:p>
    <w:p w14:paraId="76FD7733" w14:textId="6CD7B1D0" w:rsidR="009D5293" w:rsidRDefault="00670DE0" w:rsidP="009D5293">
      <w:pPr>
        <w:pStyle w:val="Heading1"/>
      </w:pPr>
      <w:r>
        <w:t xml:space="preserve">Active Learning </w:t>
      </w:r>
      <w:r w:rsidR="0001513F">
        <w:t>Strategy</w:t>
      </w:r>
      <w:r w:rsidR="003D7995">
        <w:t xml:space="preserve"> </w:t>
      </w:r>
      <w:r w:rsidR="009D5293">
        <w:t xml:space="preserve">1 </w:t>
      </w:r>
      <w:r>
        <w:t xml:space="preserve">– Using </w:t>
      </w:r>
      <w:r w:rsidR="009D5293">
        <w:t>Technology</w:t>
      </w:r>
    </w:p>
    <w:p w14:paraId="3FD8E316" w14:textId="406DBE25" w:rsidR="00051CBC" w:rsidRDefault="00BD002C" w:rsidP="00051CBC">
      <w:r>
        <w:t>Working definition of technology</w:t>
      </w:r>
      <w:r w:rsidR="00E25760">
        <w:t xml:space="preserve">: </w:t>
      </w:r>
      <w:r w:rsidR="00E25760" w:rsidRPr="00E25760">
        <w:t xml:space="preserve">Technological tools that assist in the analysis of data, communication, development, and exchange of knowledge in the student learning process. When using active learning, technology is about designing a lesson that allows students to acquire information through discovering material for themselves. This may include having students work with Tableau, CODAP, R, </w:t>
      </w:r>
      <w:proofErr w:type="spellStart"/>
      <w:r w:rsidR="00E25760" w:rsidRPr="00E25760">
        <w:t>Tinkerplots</w:t>
      </w:r>
      <w:proofErr w:type="spellEnd"/>
      <w:r w:rsidR="00E25760" w:rsidRPr="00E25760">
        <w:t>, applets, etc. to discover concepts. This does not include passive technology, such as displaying a PowerPoint or using a calculator.</w:t>
      </w:r>
    </w:p>
    <w:p w14:paraId="68351609" w14:textId="2E8E71B7" w:rsidR="003E41BA" w:rsidRDefault="003E41BA" w:rsidP="00DA5012">
      <w:pPr>
        <w:pStyle w:val="Heading2"/>
      </w:pPr>
      <w:r>
        <w:t xml:space="preserve">Definition Feedback Questions </w:t>
      </w:r>
    </w:p>
    <w:p w14:paraId="34EF24E4" w14:textId="1DA94815" w:rsidR="00051CBC" w:rsidRDefault="00051CBC" w:rsidP="00051CBC">
      <w:pPr>
        <w:pStyle w:val="ListParagraph"/>
        <w:numPr>
          <w:ilvl w:val="0"/>
          <w:numId w:val="7"/>
        </w:numPr>
      </w:pPr>
      <w:r>
        <w:t>Do you agree with the working definition of technology? If not, please explain.</w:t>
      </w:r>
    </w:p>
    <w:p w14:paraId="1E02894C" w14:textId="0FBADD26" w:rsidR="00051CBC" w:rsidRDefault="00051CBC" w:rsidP="00051CBC">
      <w:pPr>
        <w:pStyle w:val="ListParagraph"/>
        <w:numPr>
          <w:ilvl w:val="0"/>
          <w:numId w:val="7"/>
        </w:numPr>
      </w:pPr>
      <w:r>
        <w:t>Do you find this definition specific enough to clearly describe these activities to a general graduate student teaching audience? If not, please explain.</w:t>
      </w:r>
    </w:p>
    <w:p w14:paraId="1C2D7B05" w14:textId="2D91ABB5" w:rsidR="003E41BA" w:rsidRPr="003E41BA" w:rsidRDefault="003E41BA" w:rsidP="003E41BA">
      <w:pPr>
        <w:rPr>
          <w:i/>
          <w:iCs/>
        </w:rPr>
      </w:pPr>
      <w:r>
        <w:rPr>
          <w:i/>
          <w:iCs/>
        </w:rPr>
        <w:t>Definition Feedback</w:t>
      </w:r>
      <w:r w:rsidR="001C4F23">
        <w:rPr>
          <w:i/>
          <w:iCs/>
        </w:rPr>
        <w:t>:</w:t>
      </w:r>
    </w:p>
    <w:p w14:paraId="5DD33436" w14:textId="458B1E26" w:rsidR="001A6BEF" w:rsidRPr="00DE7A5B" w:rsidRDefault="00332CA1" w:rsidP="00DE7A5B">
      <w:pPr>
        <w:pStyle w:val="Heading2"/>
      </w:pPr>
      <w:r>
        <w:t xml:space="preserve">Construct </w:t>
      </w:r>
      <w:r w:rsidR="009D5293">
        <w:t>1</w:t>
      </w:r>
      <w:r>
        <w:t>:</w:t>
      </w:r>
      <w:r w:rsidR="009D5293">
        <w:t xml:space="preserve"> Intrinsic Motivation</w:t>
      </w:r>
    </w:p>
    <w:p w14:paraId="655788B7" w14:textId="1DA76A36" w:rsidR="00223F9A" w:rsidRDefault="00223F9A" w:rsidP="009D5293">
      <w:r>
        <w:t xml:space="preserve">Intrinsic Motivation – </w:t>
      </w:r>
      <w:r w:rsidR="001A6BEF" w:rsidRPr="00E25760">
        <w:t>Performing an activity for oneself, in order to experience pleasure and satisfaction inherent in the activity.</w:t>
      </w:r>
    </w:p>
    <w:p w14:paraId="28688CA9" w14:textId="2D1938F1" w:rsidR="00223F9A" w:rsidRDefault="00223F9A" w:rsidP="00223F9A">
      <w:pPr>
        <w:pStyle w:val="Heading3"/>
      </w:pPr>
      <w:r>
        <w:t>Feedback Questions</w:t>
      </w:r>
      <w:r w:rsidR="001A6BEF">
        <w:t>: Wording</w:t>
      </w:r>
      <w:r>
        <w:t xml:space="preserve"> </w:t>
      </w:r>
    </w:p>
    <w:p w14:paraId="3BAA3C6F" w14:textId="00230AF5" w:rsidR="001A6BEF" w:rsidRPr="001A6BEF" w:rsidRDefault="001A6BEF" w:rsidP="001A6BEF">
      <w:r>
        <w:t xml:space="preserve">Please respond to the following questions after each item below in the </w:t>
      </w:r>
      <w:r>
        <w:rPr>
          <w:i/>
          <w:iCs/>
        </w:rPr>
        <w:t>Wording Feedback</w:t>
      </w:r>
      <w:r>
        <w:t xml:space="preserve"> </w:t>
      </w:r>
      <w:r w:rsidR="00DE7A5B">
        <w:t>area</w:t>
      </w:r>
      <w:r>
        <w:t>.</w:t>
      </w:r>
    </w:p>
    <w:p w14:paraId="436359E8" w14:textId="3F70576B" w:rsidR="009D5293" w:rsidRDefault="009D5293" w:rsidP="001A6BEF">
      <w:pPr>
        <w:pStyle w:val="ListParagraph"/>
        <w:numPr>
          <w:ilvl w:val="0"/>
          <w:numId w:val="9"/>
        </w:numPr>
      </w:pPr>
      <w:r>
        <w:t xml:space="preserve">Are </w:t>
      </w:r>
      <w:r w:rsidR="00223F9A">
        <w:t xml:space="preserve">their </w:t>
      </w:r>
      <w:r>
        <w:t>concerns about the wording of the question (e.g., double-barreled</w:t>
      </w:r>
      <w:r w:rsidR="00223F9A">
        <w:t>, idioms, jargon, etc.</w:t>
      </w:r>
      <w:r>
        <w:t>)?</w:t>
      </w:r>
    </w:p>
    <w:p w14:paraId="3BAEEA29" w14:textId="6518E65C" w:rsidR="00AC2057" w:rsidRDefault="00AC2057" w:rsidP="001A6BEF">
      <w:pPr>
        <w:pStyle w:val="ListParagraph"/>
        <w:numPr>
          <w:ilvl w:val="0"/>
          <w:numId w:val="9"/>
        </w:numPr>
      </w:pPr>
      <w:r>
        <w:t>Are their concerns about how items are phrased (e.g., leading items, items that may be misinterpreted, items that may not be appropriate for GSIs)</w:t>
      </w:r>
      <w:r w:rsidR="00593EFF">
        <w:t>?</w:t>
      </w:r>
    </w:p>
    <w:p w14:paraId="3FCA2360" w14:textId="3A0C2EAF" w:rsidR="003E41BA" w:rsidRDefault="003E41BA" w:rsidP="003E41BA">
      <w:pPr>
        <w:pStyle w:val="Heading3"/>
      </w:pPr>
      <w:r>
        <w:t>Feedback Questions</w:t>
      </w:r>
      <w:r w:rsidR="001A6BEF">
        <w:t>: Relationship</w:t>
      </w:r>
    </w:p>
    <w:p w14:paraId="0067C512" w14:textId="0E9C98B3" w:rsidR="001A6BEF" w:rsidRPr="001A6BEF" w:rsidRDefault="001A6BEF" w:rsidP="001A6BEF">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3C91913E" w14:textId="2AEA07A0" w:rsidR="003E41BA" w:rsidRDefault="003E41BA" w:rsidP="003E41BA">
      <w:pPr>
        <w:pStyle w:val="ListParagraph"/>
        <w:numPr>
          <w:ilvl w:val="0"/>
          <w:numId w:val="8"/>
        </w:numPr>
      </w:pPr>
      <w:r w:rsidRPr="003E41BA">
        <w:t xml:space="preserve">Do </w:t>
      </w:r>
      <w:r>
        <w:t xml:space="preserve">you believe </w:t>
      </w:r>
      <w:r w:rsidRPr="003E41BA">
        <w:t xml:space="preserve">each item reflect qualities of intrinsic motivation?  </w:t>
      </w:r>
    </w:p>
    <w:p w14:paraId="6E408C33" w14:textId="6F336182" w:rsidR="003E41BA" w:rsidRDefault="003E41BA" w:rsidP="003E41BA">
      <w:pPr>
        <w:pStyle w:val="ListParagraph"/>
        <w:numPr>
          <w:ilvl w:val="0"/>
          <w:numId w:val="8"/>
        </w:numPr>
      </w:pPr>
      <w:r w:rsidRPr="003E41BA">
        <w:t>Do you believe there are missing items?</w:t>
      </w:r>
    </w:p>
    <w:p w14:paraId="3AD1FDA2" w14:textId="6948A299" w:rsidR="003E41BA" w:rsidRDefault="003E41BA" w:rsidP="003E41BA">
      <w:pPr>
        <w:pStyle w:val="ListParagraph"/>
        <w:numPr>
          <w:ilvl w:val="0"/>
          <w:numId w:val="8"/>
        </w:numPr>
      </w:pPr>
      <w:r w:rsidRPr="003E41BA">
        <w:t>Are aspects of intrinsic motivation’s definition mis or underrepresented within the set of items?</w:t>
      </w:r>
    </w:p>
    <w:p w14:paraId="640312FE" w14:textId="4C8C65D5" w:rsidR="00223F9A" w:rsidRDefault="00223F9A" w:rsidP="00223F9A">
      <w:pPr>
        <w:pStyle w:val="Heading3"/>
      </w:pPr>
      <w:r>
        <w:t>Items</w:t>
      </w:r>
    </w:p>
    <w:p w14:paraId="7B9D4057" w14:textId="77777777" w:rsidR="00D25CD0" w:rsidRDefault="001C4F23" w:rsidP="006B73B5">
      <w:pPr>
        <w:rPr>
          <w:ins w:id="0" w:author="Allison S. Theobold" w:date="2021-05-17T15:40:00Z"/>
        </w:rPr>
      </w:pPr>
      <w:r w:rsidRPr="001C4F23">
        <w:t xml:space="preserve">Directions: Read each item carefully. Using the scale below, please circle the number that best describes the reason why you are currently engaged in this activity. Answer each item according to the following scale: </w:t>
      </w:r>
    </w:p>
    <w:p w14:paraId="412B873A" w14:textId="0E928751" w:rsidR="006B73B5" w:rsidRDefault="001C4F23" w:rsidP="006B73B5">
      <w:r w:rsidRPr="001C4F23">
        <w:t>1</w:t>
      </w:r>
      <w:ins w:id="1" w:author="Allison S. Theobold" w:date="2021-05-17T15:40:00Z">
        <w:r w:rsidR="00D25CD0">
          <w:t>--</w:t>
        </w:r>
      </w:ins>
      <w:del w:id="2" w:author="Allison S. Theobold" w:date="2021-05-17T15:40:00Z">
        <w:r w:rsidRPr="001C4F23" w:rsidDel="00D25CD0">
          <w:delText xml:space="preserve">: corresponds </w:delText>
        </w:r>
      </w:del>
      <w:r w:rsidRPr="001C4F23">
        <w:t>not all; 2</w:t>
      </w:r>
      <w:ins w:id="3" w:author="Allison S. Theobold" w:date="2021-05-17T15:40:00Z">
        <w:r w:rsidR="00D25CD0">
          <w:t>--</w:t>
        </w:r>
      </w:ins>
      <w:del w:id="4" w:author="Allison S. Theobold" w:date="2021-05-17T15:40:00Z">
        <w:r w:rsidRPr="001C4F23" w:rsidDel="00D25CD0">
          <w:delText>: corresponds</w:delText>
        </w:r>
      </w:del>
      <w:r w:rsidRPr="001C4F23">
        <w:t xml:space="preserve"> very little; </w:t>
      </w:r>
      <w:commentRangeStart w:id="5"/>
      <w:r w:rsidRPr="001C4F23">
        <w:t>3</w:t>
      </w:r>
      <w:ins w:id="6" w:author="Allison S. Theobold" w:date="2021-05-17T15:40:00Z">
        <w:r w:rsidR="00D25CD0">
          <w:t>--</w:t>
        </w:r>
      </w:ins>
      <w:del w:id="7" w:author="Allison S. Theobold" w:date="2021-05-17T15:40:00Z">
        <w:r w:rsidRPr="001C4F23" w:rsidDel="00D25CD0">
          <w:delText>: corresponds</w:delText>
        </w:r>
      </w:del>
      <w:r w:rsidRPr="001C4F23">
        <w:t xml:space="preserve"> a little; 4</w:t>
      </w:r>
      <w:ins w:id="8" w:author="Allison S. Theobold" w:date="2021-05-17T15:40:00Z">
        <w:r w:rsidR="00D25CD0">
          <w:t>--</w:t>
        </w:r>
      </w:ins>
      <w:del w:id="9" w:author="Allison S. Theobold" w:date="2021-05-17T15:40:00Z">
        <w:r w:rsidRPr="001C4F23" w:rsidDel="00D25CD0">
          <w:delText>: corresponds</w:delText>
        </w:r>
      </w:del>
      <w:r w:rsidRPr="001C4F23">
        <w:t xml:space="preserve"> moderately</w:t>
      </w:r>
      <w:commentRangeEnd w:id="5"/>
      <w:r w:rsidR="00D25CD0">
        <w:rPr>
          <w:rStyle w:val="CommentReference"/>
        </w:rPr>
        <w:commentReference w:id="5"/>
      </w:r>
      <w:r w:rsidRPr="001C4F23">
        <w:t>; 5</w:t>
      </w:r>
      <w:ins w:id="10" w:author="Allison S. Theobold" w:date="2021-05-17T15:40:00Z">
        <w:r w:rsidR="00D25CD0">
          <w:t>--</w:t>
        </w:r>
      </w:ins>
      <w:del w:id="11" w:author="Allison S. Theobold" w:date="2021-05-17T15:40:00Z">
        <w:r w:rsidRPr="001C4F23" w:rsidDel="00D25CD0">
          <w:delText>: corresponds</w:delText>
        </w:r>
      </w:del>
      <w:r w:rsidRPr="001C4F23">
        <w:t xml:space="preserve"> enough; 6</w:t>
      </w:r>
      <w:ins w:id="12" w:author="Allison S. Theobold" w:date="2021-05-17T15:41:00Z">
        <w:r w:rsidR="00D25CD0">
          <w:t>--</w:t>
        </w:r>
      </w:ins>
      <w:del w:id="13" w:author="Allison S. Theobold" w:date="2021-05-17T15:41:00Z">
        <w:r w:rsidRPr="001C4F23" w:rsidDel="00D25CD0">
          <w:delText>: corresponds</w:delText>
        </w:r>
      </w:del>
      <w:r w:rsidRPr="001C4F23">
        <w:t xml:space="preserve"> a lot; 7</w:t>
      </w:r>
      <w:ins w:id="14" w:author="Allison S. Theobold" w:date="2021-05-17T15:41:00Z">
        <w:r w:rsidR="00D25CD0">
          <w:t>--</w:t>
        </w:r>
      </w:ins>
      <w:del w:id="15" w:author="Allison S. Theobold" w:date="2021-05-17T15:41:00Z">
        <w:r w:rsidRPr="001C4F23" w:rsidDel="00D25CD0">
          <w:delText>: corresponds</w:delText>
        </w:r>
      </w:del>
      <w:r w:rsidRPr="001C4F23">
        <w:t xml:space="preserve"> </w:t>
      </w:r>
      <w:commentRangeStart w:id="16"/>
      <w:r w:rsidRPr="001C4F23">
        <w:t>exactly</w:t>
      </w:r>
      <w:commentRangeEnd w:id="16"/>
      <w:r w:rsidR="00D25CD0">
        <w:rPr>
          <w:rStyle w:val="CommentReference"/>
        </w:rPr>
        <w:commentReference w:id="16"/>
      </w:r>
      <w:r w:rsidRPr="001C4F23">
        <w:t>.</w:t>
      </w:r>
      <w:r>
        <w:t xml:space="preserve"> </w:t>
      </w:r>
      <w:commentRangeStart w:id="17"/>
      <w:r>
        <w:t>(The scale has been removed during the item review phase).</w:t>
      </w:r>
      <w:commentRangeEnd w:id="17"/>
      <w:r w:rsidR="00240C71">
        <w:rPr>
          <w:rStyle w:val="CommentReference"/>
        </w:rPr>
        <w:commentReference w:id="17"/>
      </w:r>
    </w:p>
    <w:p w14:paraId="6CF1F9FE" w14:textId="77777777" w:rsidR="006B73B5" w:rsidRDefault="006B73B5" w:rsidP="006B73B5">
      <w:pPr>
        <w:pStyle w:val="ListParagraph"/>
        <w:numPr>
          <w:ilvl w:val="0"/>
          <w:numId w:val="10"/>
        </w:numPr>
      </w:pPr>
      <w:r>
        <w:t>I find it enjoyable to discover new technologies that work in my classroom</w:t>
      </w:r>
    </w:p>
    <w:p w14:paraId="44B363EE" w14:textId="77777777" w:rsidR="006B73B5" w:rsidRDefault="006B73B5" w:rsidP="006B73B5">
      <w:pPr>
        <w:pStyle w:val="ListParagraph"/>
        <w:numPr>
          <w:ilvl w:val="0"/>
          <w:numId w:val="10"/>
        </w:numPr>
      </w:pPr>
      <w:r>
        <w:lastRenderedPageBreak/>
        <w:t xml:space="preserve">I am </w:t>
      </w:r>
      <w:commentRangeStart w:id="18"/>
      <w:r>
        <w:t>happy</w:t>
      </w:r>
      <w:commentRangeEnd w:id="18"/>
      <w:r w:rsidR="00A86AFF">
        <w:rPr>
          <w:rStyle w:val="CommentReference"/>
        </w:rPr>
        <w:commentReference w:id="18"/>
      </w:r>
      <w:r>
        <w:t xml:space="preserve"> when using technology to teach statistics </w:t>
      </w:r>
    </w:p>
    <w:p w14:paraId="79B61673" w14:textId="1657E330" w:rsidR="006B73B5" w:rsidRDefault="006B73B5" w:rsidP="006B73B5">
      <w:pPr>
        <w:pStyle w:val="ListParagraph"/>
        <w:numPr>
          <w:ilvl w:val="0"/>
          <w:numId w:val="10"/>
        </w:numPr>
      </w:pPr>
      <w:r>
        <w:t>I find using technology satisfying when teaching statistics</w:t>
      </w:r>
    </w:p>
    <w:p w14:paraId="48ED1A1D" w14:textId="77777777" w:rsidR="006B73B5" w:rsidRDefault="006B73B5" w:rsidP="006B73B5">
      <w:pPr>
        <w:pStyle w:val="ListParagraph"/>
        <w:numPr>
          <w:ilvl w:val="0"/>
          <w:numId w:val="10"/>
        </w:numPr>
      </w:pPr>
      <w:r>
        <w:t>I find it enjoyable to teach statistics using technology</w:t>
      </w:r>
    </w:p>
    <w:p w14:paraId="6F03400D" w14:textId="77777777" w:rsidR="006B73B5" w:rsidRDefault="006B73B5" w:rsidP="006B73B5">
      <w:pPr>
        <w:pStyle w:val="ListParagraph"/>
        <w:numPr>
          <w:ilvl w:val="0"/>
          <w:numId w:val="10"/>
        </w:numPr>
      </w:pPr>
      <w:r>
        <w:t>I would describe using technology to teach as very interesting</w:t>
      </w:r>
    </w:p>
    <w:p w14:paraId="1D180967" w14:textId="7C3B5E7F" w:rsidR="006B73B5" w:rsidRDefault="006B73B5" w:rsidP="006B73B5">
      <w:pPr>
        <w:pStyle w:val="ListParagraph"/>
        <w:numPr>
          <w:ilvl w:val="0"/>
          <w:numId w:val="10"/>
        </w:numPr>
      </w:pPr>
      <w:r>
        <w:t xml:space="preserve">I naturally think about using technology when preparing a lesson </w:t>
      </w:r>
    </w:p>
    <w:p w14:paraId="27F2FC82" w14:textId="49226246" w:rsidR="006B73B5" w:rsidRDefault="006B73B5" w:rsidP="006B73B5">
      <w:pPr>
        <w:pStyle w:val="ListParagraph"/>
        <w:numPr>
          <w:ilvl w:val="0"/>
          <w:numId w:val="10"/>
        </w:numPr>
      </w:pPr>
      <w:r>
        <w:t>I</w:t>
      </w:r>
      <w:ins w:id="19" w:author="Allison S. Theobold" w:date="2021-05-17T15:49:00Z">
        <w:r w:rsidR="00555D53">
          <w:t xml:space="preserve"> am</w:t>
        </w:r>
      </w:ins>
      <w:del w:id="20" w:author="Allison S. Theobold" w:date="2021-05-17T15:49:00Z">
        <w:r w:rsidDel="00555D53">
          <w:delText>’m</w:delText>
        </w:r>
      </w:del>
      <w:r>
        <w:t xml:space="preserve"> committed to </w:t>
      </w:r>
      <w:commentRangeStart w:id="21"/>
      <w:r>
        <w:t>continuously</w:t>
      </w:r>
      <w:commentRangeEnd w:id="21"/>
      <w:r w:rsidR="00555D53">
        <w:rPr>
          <w:rStyle w:val="CommentReference"/>
        </w:rPr>
        <w:commentReference w:id="21"/>
      </w:r>
      <w:r>
        <w:t xml:space="preserve"> using technology to teach statistics in my classroom </w:t>
      </w:r>
    </w:p>
    <w:p w14:paraId="2B739C06" w14:textId="48797121" w:rsidR="006B73B5" w:rsidRPr="006B73B5" w:rsidRDefault="006B73B5" w:rsidP="006B73B5">
      <w:pPr>
        <w:pStyle w:val="ListParagraph"/>
        <w:numPr>
          <w:ilvl w:val="0"/>
          <w:numId w:val="10"/>
        </w:numPr>
      </w:pPr>
      <w:r>
        <w:t xml:space="preserve">I get excited when using technology to teach statistics </w:t>
      </w:r>
    </w:p>
    <w:p w14:paraId="64EC5841" w14:textId="1CFE751C" w:rsidR="005C5364" w:rsidRDefault="005C5364" w:rsidP="005C5364"/>
    <w:p w14:paraId="68DF6B24" w14:textId="6E47E86F" w:rsidR="005C5364" w:rsidRPr="005C5364" w:rsidRDefault="005C5364" w:rsidP="005C5364">
      <w:pPr>
        <w:rPr>
          <w:i/>
          <w:iCs/>
        </w:rPr>
      </w:pPr>
      <w:r>
        <w:rPr>
          <w:i/>
          <w:iCs/>
        </w:rPr>
        <w:t>Wording Feedback</w:t>
      </w:r>
    </w:p>
    <w:p w14:paraId="3032EF75" w14:textId="747391A2" w:rsidR="001A6BEF" w:rsidRPr="00A86AFF" w:rsidRDefault="00A86AFF" w:rsidP="005C5364">
      <w:pPr>
        <w:rPr>
          <w:rPrChange w:id="22" w:author="Allison S. Theobold" w:date="2021-05-17T15:46:00Z">
            <w:rPr>
              <w:i/>
              <w:iCs/>
            </w:rPr>
          </w:rPrChange>
        </w:rPr>
      </w:pPr>
      <w:ins w:id="23" w:author="Allison S. Theobold" w:date="2021-05-17T15:46:00Z">
        <w:r>
          <w:t xml:space="preserve">The wording is clear! I think it is a bit tricky to use “happy” without describing </w:t>
        </w:r>
        <w:r>
          <w:rPr>
            <w:i/>
            <w:iCs/>
          </w:rPr>
          <w:t>how</w:t>
        </w:r>
        <w:r>
          <w:t xml:space="preserve"> t</w:t>
        </w:r>
      </w:ins>
      <w:ins w:id="24" w:author="Allison S. Theobold" w:date="2021-05-17T15:47:00Z">
        <w:r>
          <w:t xml:space="preserve">echnology influences one’s happiness. </w:t>
        </w:r>
      </w:ins>
    </w:p>
    <w:p w14:paraId="28B759D8" w14:textId="146E0B4E" w:rsidR="005C5364" w:rsidRDefault="005C5364" w:rsidP="005C5364">
      <w:pPr>
        <w:rPr>
          <w:ins w:id="25" w:author="Allison S. Theobold" w:date="2021-05-17T15:47:00Z"/>
          <w:i/>
          <w:iCs/>
        </w:rPr>
      </w:pPr>
      <w:r>
        <w:rPr>
          <w:i/>
          <w:iCs/>
        </w:rPr>
        <w:t>Relationship Feedback</w:t>
      </w:r>
    </w:p>
    <w:p w14:paraId="5CB458C5" w14:textId="5933FCE4" w:rsidR="00555D53" w:rsidDel="002822E0" w:rsidRDefault="00555D53" w:rsidP="005C5364">
      <w:pPr>
        <w:rPr>
          <w:del w:id="26" w:author="Allison S. Theobold" w:date="2021-05-17T15:49:00Z"/>
        </w:rPr>
      </w:pPr>
      <w:ins w:id="27" w:author="Allison S. Theobold" w:date="2021-05-17T15:47:00Z">
        <w:r>
          <w:t>I think an interesting part of learning to use technology in the clas</w:t>
        </w:r>
      </w:ins>
      <w:ins w:id="28" w:author="Allison S. Theobold" w:date="2021-05-17T15:48:00Z">
        <w:r>
          <w:t xml:space="preserve">sroom is how people persist through the difficulties and awkward lessons. </w:t>
        </w:r>
      </w:ins>
    </w:p>
    <w:p w14:paraId="3A7995C3" w14:textId="77777777" w:rsidR="002822E0" w:rsidRPr="00555D53" w:rsidRDefault="002822E0" w:rsidP="005C5364">
      <w:pPr>
        <w:rPr>
          <w:ins w:id="29" w:author="Allison S. Theobold" w:date="2021-05-17T15:49:00Z"/>
          <w:rPrChange w:id="30" w:author="Allison S. Theobold" w:date="2021-05-17T15:47:00Z">
            <w:rPr>
              <w:ins w:id="31" w:author="Allison S. Theobold" w:date="2021-05-17T15:49:00Z"/>
              <w:i/>
              <w:iCs/>
            </w:rPr>
          </w:rPrChange>
        </w:rPr>
      </w:pPr>
    </w:p>
    <w:p w14:paraId="79567E3A" w14:textId="77777777" w:rsidR="006B73B5" w:rsidRPr="005C5364" w:rsidRDefault="006B73B5" w:rsidP="005C5364"/>
    <w:p w14:paraId="2C3E69FF" w14:textId="051076BE" w:rsidR="001C4F23" w:rsidRDefault="00332CA1" w:rsidP="00DE7A5B">
      <w:pPr>
        <w:pStyle w:val="Heading2"/>
      </w:pPr>
      <w:r>
        <w:t xml:space="preserve">Construct </w:t>
      </w:r>
      <w:r w:rsidR="009D5293">
        <w:t>2</w:t>
      </w:r>
      <w:r>
        <w:t>:</w:t>
      </w:r>
      <w:r w:rsidR="009D5293">
        <w:t xml:space="preserve"> </w:t>
      </w:r>
      <w:r w:rsidR="001C4F23">
        <w:t>Integrated</w:t>
      </w:r>
      <w:r w:rsidR="009D5293">
        <w:t xml:space="preserve"> Regula</w:t>
      </w:r>
      <w:r w:rsidR="001C4F23">
        <w:t>tion</w:t>
      </w:r>
      <w:r w:rsidR="009D5293">
        <w:t xml:space="preserve"> </w:t>
      </w:r>
    </w:p>
    <w:p w14:paraId="34024F80" w14:textId="314C1528" w:rsidR="001C4F23" w:rsidRPr="001C4F23" w:rsidRDefault="001C4F23" w:rsidP="001C4F23">
      <w:pPr>
        <w:pStyle w:val="ListParagraph"/>
        <w:numPr>
          <w:ilvl w:val="0"/>
          <w:numId w:val="6"/>
        </w:numPr>
        <w:pPrChange w:id="32" w:author="Allison S. Theobold" w:date="2021-05-17T15:51:00Z">
          <w:pPr/>
        </w:pPrChange>
      </w:pPr>
      <w:r>
        <w:t xml:space="preserve">Integrated Regulation – </w:t>
      </w:r>
      <w:r w:rsidRPr="00E25760">
        <w:t>Non-intrinsically motivated behavior has been completely internalized, there is no internal resistance, and there is a willingness to do the behavior because it is</w:t>
      </w:r>
      <w:ins w:id="33" w:author="Allison S. Theobold" w:date="2021-05-17T15:50:00Z">
        <w:r w:rsidR="00604087" w:rsidRPr="00E25760">
          <w:t xml:space="preserve"> important and valuable to the self, albeit not enjoyable.</w:t>
        </w:r>
      </w:ins>
    </w:p>
    <w:p w14:paraId="10AA2A1B" w14:textId="77777777" w:rsidR="001C4F23" w:rsidRDefault="001C4F23" w:rsidP="001C4F23">
      <w:pPr>
        <w:pStyle w:val="Heading3"/>
      </w:pPr>
      <w:r>
        <w:t xml:space="preserve">Feedback Questions: Wording </w:t>
      </w:r>
    </w:p>
    <w:p w14:paraId="6B1E12AA" w14:textId="5C47E6A2" w:rsidR="001C4F23" w:rsidRPr="001A6BEF" w:rsidRDefault="001C4F23" w:rsidP="001C4F23">
      <w:r>
        <w:t xml:space="preserve">Please respond to the following questions after each item below in the </w:t>
      </w:r>
      <w:r>
        <w:rPr>
          <w:i/>
          <w:iCs/>
        </w:rPr>
        <w:t>Wording Feedback</w:t>
      </w:r>
      <w:r>
        <w:t xml:space="preserve"> </w:t>
      </w:r>
      <w:r w:rsidR="00DE7A5B">
        <w:t>area</w:t>
      </w:r>
      <w:r>
        <w:t>.</w:t>
      </w:r>
    </w:p>
    <w:p w14:paraId="7BBF012F" w14:textId="77777777" w:rsidR="001C4F23" w:rsidRDefault="001C4F23" w:rsidP="001C4F23">
      <w:pPr>
        <w:pStyle w:val="ListParagraph"/>
        <w:numPr>
          <w:ilvl w:val="0"/>
          <w:numId w:val="9"/>
        </w:numPr>
      </w:pPr>
      <w:r>
        <w:t>Are their concerns about the wording of the question (e.g., double-barreled, idioms, jargon, etc.)?</w:t>
      </w:r>
    </w:p>
    <w:p w14:paraId="699D6AF9" w14:textId="47A94279" w:rsidR="001C4F23" w:rsidRDefault="001C4F23" w:rsidP="001C4F23">
      <w:pPr>
        <w:pStyle w:val="ListParagraph"/>
        <w:numPr>
          <w:ilvl w:val="0"/>
          <w:numId w:val="9"/>
        </w:numPr>
      </w:pPr>
      <w:r>
        <w:t>Are their concerns about how items are phrased (e.g., leading items, items that may be misinterpreted, items that may not be appropriate for GSIs)</w:t>
      </w:r>
      <w:r w:rsidR="00593EFF">
        <w:t>?</w:t>
      </w:r>
    </w:p>
    <w:p w14:paraId="571DB8E2" w14:textId="77777777" w:rsidR="001C4F23" w:rsidRDefault="001C4F23" w:rsidP="001C4F23">
      <w:pPr>
        <w:pStyle w:val="Heading3"/>
      </w:pPr>
      <w:r>
        <w:t>Feedback Questions: Relationship</w:t>
      </w:r>
    </w:p>
    <w:p w14:paraId="2A4A9B8E" w14:textId="6FF2CAC6" w:rsidR="001C4F23" w:rsidRPr="001A6BEF" w:rsidRDefault="001C4F23" w:rsidP="001C4F23">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0B3E6E2E" w14:textId="0AB92FFB" w:rsidR="001C4F23" w:rsidRDefault="001C4F23" w:rsidP="001C4F23">
      <w:pPr>
        <w:pStyle w:val="ListParagraph"/>
        <w:numPr>
          <w:ilvl w:val="0"/>
          <w:numId w:val="8"/>
        </w:numPr>
      </w:pPr>
      <w:r w:rsidRPr="003E41BA">
        <w:t xml:space="preserve">Do </w:t>
      </w:r>
      <w:r>
        <w:t xml:space="preserve">you believe </w:t>
      </w:r>
      <w:r w:rsidRPr="003E41BA">
        <w:t xml:space="preserve">each item reflect qualities of </w:t>
      </w:r>
      <w:r w:rsidR="0065666F">
        <w:t>integrated regulation</w:t>
      </w:r>
      <w:r w:rsidRPr="003E41BA">
        <w:t xml:space="preserve">?  </w:t>
      </w:r>
    </w:p>
    <w:p w14:paraId="75159B25" w14:textId="77777777" w:rsidR="001C4F23" w:rsidRDefault="001C4F23" w:rsidP="001C4F23">
      <w:pPr>
        <w:pStyle w:val="ListParagraph"/>
        <w:numPr>
          <w:ilvl w:val="0"/>
          <w:numId w:val="8"/>
        </w:numPr>
      </w:pPr>
      <w:r w:rsidRPr="003E41BA">
        <w:t>Do you believe there are missing items?</w:t>
      </w:r>
    </w:p>
    <w:p w14:paraId="58EDE2BC" w14:textId="6513C211" w:rsidR="001C4F23" w:rsidRDefault="001C4F23" w:rsidP="001C4F23">
      <w:pPr>
        <w:pStyle w:val="ListParagraph"/>
        <w:numPr>
          <w:ilvl w:val="0"/>
          <w:numId w:val="8"/>
        </w:numPr>
      </w:pPr>
      <w:r w:rsidRPr="003E41BA">
        <w:t xml:space="preserve">Are aspects of </w:t>
      </w:r>
      <w:r w:rsidR="0065666F">
        <w:t>integrated regulation’s</w:t>
      </w:r>
      <w:r w:rsidRPr="003E41BA">
        <w:t xml:space="preserve"> definition mis or underrepresented within the set of items?</w:t>
      </w:r>
    </w:p>
    <w:p w14:paraId="4E1DB1E8" w14:textId="1CBFDD07" w:rsidR="00CB4AB8" w:rsidRDefault="001C4F23" w:rsidP="001C4F23">
      <w:pPr>
        <w:pStyle w:val="Heading3"/>
      </w:pPr>
      <w:r>
        <w:t>Items</w:t>
      </w:r>
    </w:p>
    <w:p w14:paraId="2603EADB" w14:textId="77777777" w:rsidR="001C4F23"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I believe using </w:t>
      </w:r>
      <w:r w:rsidRPr="009B4054">
        <w:rPr>
          <w:rStyle w:val="highlight"/>
          <w:rFonts w:cstheme="minorHAnsi"/>
          <w:shd w:val="clear" w:color="auto" w:fill="FFFFFF"/>
        </w:rPr>
        <w:t>technology</w:t>
      </w:r>
      <w:r w:rsidRPr="009B4054">
        <w:rPr>
          <w:rFonts w:cstheme="minorHAnsi"/>
          <w:shd w:val="clear" w:color="auto" w:fill="FFFFFF"/>
        </w:rPr>
        <w:t xml:space="preserve"> is </w:t>
      </w:r>
      <w:commentRangeStart w:id="34"/>
      <w:r w:rsidRPr="009B4054">
        <w:rPr>
          <w:rFonts w:cstheme="minorHAnsi"/>
          <w:shd w:val="clear" w:color="auto" w:fill="FFFFFF"/>
        </w:rPr>
        <w:t xml:space="preserve">necessary </w:t>
      </w:r>
      <w:commentRangeEnd w:id="34"/>
      <w:r w:rsidR="00D56330">
        <w:rPr>
          <w:rStyle w:val="CommentReference"/>
        </w:rPr>
        <w:commentReference w:id="34"/>
      </w:r>
      <w:r w:rsidRPr="009B4054">
        <w:rPr>
          <w:rFonts w:cstheme="minorHAnsi"/>
          <w:shd w:val="clear" w:color="auto" w:fill="FFFFFF"/>
        </w:rPr>
        <w:t>when teaching statistics</w:t>
      </w:r>
    </w:p>
    <w:p w14:paraId="0B1AC85E" w14:textId="77777777" w:rsidR="001C4F23"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w:t>
      </w:r>
      <w:commentRangeStart w:id="35"/>
      <w:r w:rsidRPr="009B4054">
        <w:rPr>
          <w:rFonts w:cstheme="minorHAnsi"/>
          <w:shd w:val="clear" w:color="auto" w:fill="FFFFFF"/>
        </w:rPr>
        <w:t>consistent with my values as an instructor</w:t>
      </w:r>
      <w:commentRangeEnd w:id="35"/>
      <w:r w:rsidR="00637CAB">
        <w:rPr>
          <w:rStyle w:val="CommentReference"/>
        </w:rPr>
        <w:commentReference w:id="35"/>
      </w:r>
    </w:p>
    <w:p w14:paraId="78B3D7D5" w14:textId="77777777" w:rsidR="001C4F23"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part of the way I have chosen to teach statistics</w:t>
      </w:r>
    </w:p>
    <w:p w14:paraId="1CBE294B" w14:textId="77777777" w:rsidR="009B4054"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a part of who I am as a statistics instructor</w:t>
      </w:r>
    </w:p>
    <w:p w14:paraId="22CDB655" w14:textId="77777777" w:rsidR="009B4054"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important for me as a statistics instructor</w:t>
      </w:r>
    </w:p>
    <w:p w14:paraId="6EEFF179" w14:textId="0F4A1C51" w:rsidR="009B4054" w:rsidRPr="009B4054" w:rsidRDefault="002C140A" w:rsidP="009B4054">
      <w:pPr>
        <w:pStyle w:val="ListParagraph"/>
        <w:numPr>
          <w:ilvl w:val="0"/>
          <w:numId w:val="11"/>
        </w:numPr>
        <w:rPr>
          <w:rFonts w:cstheme="minorHAnsi"/>
          <w:shd w:val="clear" w:color="auto" w:fill="FFFFFF"/>
        </w:rPr>
      </w:pPr>
      <w:ins w:id="36" w:author="Allison S. Theobold" w:date="2021-05-17T15:55:00Z">
        <w:r>
          <w:rPr>
            <w:rFonts w:cstheme="minorHAnsi"/>
            <w:shd w:val="clear" w:color="auto" w:fill="FFFFFF"/>
          </w:rPr>
          <w:lastRenderedPageBreak/>
          <w:t xml:space="preserve">I </w:t>
        </w:r>
        <w:proofErr w:type="spellStart"/>
        <w:r>
          <w:rPr>
            <w:rFonts w:cstheme="minorHAnsi"/>
            <w:shd w:val="clear" w:color="auto" w:fill="FFFFFF"/>
          </w:rPr>
          <w:t>belive</w:t>
        </w:r>
        <w:proofErr w:type="spellEnd"/>
        <w:r>
          <w:rPr>
            <w:rFonts w:cstheme="minorHAnsi"/>
            <w:shd w:val="clear" w:color="auto" w:fill="FFFFFF"/>
          </w:rPr>
          <w:t xml:space="preserve"> u</w:t>
        </w:r>
      </w:ins>
      <w:del w:id="37" w:author="Allison S. Theobold" w:date="2021-05-17T15:55:00Z">
        <w:r w:rsidR="001C4F23" w:rsidRPr="009B4054" w:rsidDel="002C140A">
          <w:rPr>
            <w:rFonts w:cstheme="minorHAnsi"/>
            <w:shd w:val="clear" w:color="auto" w:fill="FFFFFF"/>
          </w:rPr>
          <w:delText>U</w:delText>
        </w:r>
      </w:del>
      <w:r w:rsidR="001C4F23" w:rsidRPr="009B4054">
        <w:rPr>
          <w:rFonts w:cstheme="minorHAnsi"/>
          <w:shd w:val="clear" w:color="auto" w:fill="FFFFFF"/>
        </w:rPr>
        <w:t xml:space="preserve">sing </w:t>
      </w:r>
      <w:r w:rsidR="001C4F23" w:rsidRPr="009B4054">
        <w:rPr>
          <w:rStyle w:val="highlight"/>
          <w:rFonts w:cstheme="minorHAnsi"/>
          <w:shd w:val="clear" w:color="auto" w:fill="FFFFFF"/>
        </w:rPr>
        <w:t>technology</w:t>
      </w:r>
      <w:r w:rsidR="001C4F23" w:rsidRPr="009B4054">
        <w:rPr>
          <w:rFonts w:cstheme="minorHAnsi"/>
          <w:shd w:val="clear" w:color="auto" w:fill="FFFFFF"/>
        </w:rPr>
        <w:t xml:space="preserve"> is a better way to teach statistics than through strictly lecture</w:t>
      </w:r>
    </w:p>
    <w:p w14:paraId="078F0C52" w14:textId="2B06F741" w:rsidR="001C4F23" w:rsidRPr="009B4054" w:rsidRDefault="001C4F23" w:rsidP="009B4054">
      <w:pPr>
        <w:pStyle w:val="ListParagraph"/>
        <w:numPr>
          <w:ilvl w:val="0"/>
          <w:numId w:val="11"/>
        </w:numPr>
        <w:rPr>
          <w:rFonts w:cstheme="minorHAnsi"/>
        </w:rPr>
      </w:pPr>
      <w:r w:rsidRPr="009B4054">
        <w:rPr>
          <w:rFonts w:cstheme="minorHAnsi"/>
          <w:shd w:val="clear" w:color="auto" w:fill="FFFFFF"/>
        </w:rPr>
        <w:t xml:space="preserve">I find the use of </w:t>
      </w:r>
      <w:r w:rsidRPr="009B4054">
        <w:rPr>
          <w:rStyle w:val="highlight"/>
          <w:rFonts w:cstheme="minorHAnsi"/>
          <w:shd w:val="clear" w:color="auto" w:fill="FFFFFF"/>
        </w:rPr>
        <w:t>technology</w:t>
      </w:r>
      <w:r w:rsidRPr="009B4054">
        <w:rPr>
          <w:rFonts w:cstheme="minorHAnsi"/>
          <w:shd w:val="clear" w:color="auto" w:fill="FFFFFF"/>
        </w:rPr>
        <w:t xml:space="preserve"> extremely </w:t>
      </w:r>
      <w:commentRangeStart w:id="38"/>
      <w:r w:rsidRPr="009B4054">
        <w:rPr>
          <w:rFonts w:cstheme="minorHAnsi"/>
          <w:shd w:val="clear" w:color="auto" w:fill="FFFFFF"/>
        </w:rPr>
        <w:t>valuable</w:t>
      </w:r>
      <w:commentRangeEnd w:id="38"/>
      <w:r w:rsidR="008A447A">
        <w:rPr>
          <w:rStyle w:val="CommentReference"/>
        </w:rPr>
        <w:commentReference w:id="38"/>
      </w:r>
      <w:r w:rsidRPr="009B4054">
        <w:rPr>
          <w:rFonts w:cstheme="minorHAnsi"/>
          <w:shd w:val="clear" w:color="auto" w:fill="FFFFFF"/>
        </w:rPr>
        <w:t xml:space="preserve"> when teaching</w:t>
      </w:r>
    </w:p>
    <w:p w14:paraId="7CE49876" w14:textId="77777777" w:rsidR="009B4054" w:rsidRDefault="009B4054" w:rsidP="001C4F23">
      <w:pPr>
        <w:rPr>
          <w:i/>
          <w:iCs/>
        </w:rPr>
      </w:pPr>
    </w:p>
    <w:p w14:paraId="26A085FE" w14:textId="0077542B" w:rsidR="001C4F23" w:rsidRDefault="001C4F23" w:rsidP="001C4F23">
      <w:pPr>
        <w:rPr>
          <w:i/>
          <w:iCs/>
        </w:rPr>
      </w:pPr>
      <w:r>
        <w:rPr>
          <w:i/>
          <w:iCs/>
        </w:rPr>
        <w:t xml:space="preserve">Wording Feedback </w:t>
      </w:r>
    </w:p>
    <w:p w14:paraId="1DA0F3BA" w14:textId="63739F08" w:rsidR="001C4F23" w:rsidRPr="00637CAB" w:rsidRDefault="00637CAB" w:rsidP="001C4F23">
      <w:pPr>
        <w:rPr>
          <w:rPrChange w:id="39" w:author="Allison S. Theobold" w:date="2021-05-17T15:53:00Z">
            <w:rPr>
              <w:i/>
              <w:iCs/>
            </w:rPr>
          </w:rPrChange>
        </w:rPr>
      </w:pPr>
      <w:ins w:id="40" w:author="Allison S. Theobold" w:date="2021-05-17T15:53:00Z">
        <w:r>
          <w:t>Is “consistent with my values” synonym</w:t>
        </w:r>
      </w:ins>
      <w:ins w:id="41" w:author="Allison S. Theobold" w:date="2021-05-17T15:54:00Z">
        <w:r>
          <w:t>ous with teaching according to the disciplinary “best” practices? If so, this is a bit difficult to separate from external regu</w:t>
        </w:r>
      </w:ins>
      <w:ins w:id="42" w:author="Allison S. Theobold" w:date="2021-05-17T15:55:00Z">
        <w:r>
          <w:t xml:space="preserve">lation. </w:t>
        </w:r>
      </w:ins>
      <w:ins w:id="43" w:author="Allison S. Theobold" w:date="2021-05-17T15:54:00Z">
        <w:r>
          <w:t xml:space="preserve"> </w:t>
        </w:r>
      </w:ins>
    </w:p>
    <w:p w14:paraId="490DA60B" w14:textId="66929C99" w:rsidR="001C4F23" w:rsidRDefault="001C4F23" w:rsidP="001C4F23">
      <w:pPr>
        <w:rPr>
          <w:ins w:id="44" w:author="Allison S. Theobold" w:date="2021-05-17T15:51:00Z"/>
          <w:i/>
          <w:iCs/>
        </w:rPr>
      </w:pPr>
      <w:r>
        <w:rPr>
          <w:i/>
          <w:iCs/>
        </w:rPr>
        <w:t>Relationship Feedback</w:t>
      </w:r>
    </w:p>
    <w:p w14:paraId="218E84A8" w14:textId="216DDC9B" w:rsidR="00D56330" w:rsidRDefault="00D56330" w:rsidP="001C4F23">
      <w:pPr>
        <w:rPr>
          <w:ins w:id="45" w:author="Allison S. Theobold" w:date="2021-05-17T15:53:00Z"/>
        </w:rPr>
      </w:pPr>
      <w:ins w:id="46" w:author="Allison S. Theobold" w:date="2021-05-17T15:51:00Z">
        <w:r>
          <w:t xml:space="preserve">Someone can believe technology is necessary for </w:t>
        </w:r>
      </w:ins>
      <w:ins w:id="47" w:author="Allison S. Theobold" w:date="2021-05-17T15:52:00Z">
        <w:r>
          <w:t xml:space="preserve">many different reasons, but I am not sure if you are interested in teasing apart those differences. For example, technology provides a more “genuine” experience of </w:t>
        </w:r>
        <w:r>
          <w:rPr>
            <w:i/>
            <w:iCs/>
          </w:rPr>
          <w:t>doing</w:t>
        </w:r>
        <w:r>
          <w:t xml:space="preserve"> statistics, but it also </w:t>
        </w:r>
      </w:ins>
      <w:ins w:id="48" w:author="Allison S. Theobold" w:date="2021-05-17T15:53:00Z">
        <w:r>
          <w:t xml:space="preserve">is engaging. </w:t>
        </w:r>
      </w:ins>
    </w:p>
    <w:p w14:paraId="0EB4E33B" w14:textId="77777777" w:rsidR="00D56330" w:rsidRPr="00D56330" w:rsidRDefault="00D56330" w:rsidP="001C4F23">
      <w:pPr>
        <w:rPr>
          <w:rPrChange w:id="49" w:author="Allison S. Theobold" w:date="2021-05-17T15:52:00Z">
            <w:rPr>
              <w:i/>
              <w:iCs/>
            </w:rPr>
          </w:rPrChange>
        </w:rPr>
      </w:pPr>
    </w:p>
    <w:p w14:paraId="46FAC529" w14:textId="63A80FD1" w:rsidR="009B4054" w:rsidRDefault="00332CA1" w:rsidP="00DE7A5B">
      <w:pPr>
        <w:pStyle w:val="Heading2"/>
      </w:pPr>
      <w:r>
        <w:t xml:space="preserve">Construct </w:t>
      </w:r>
      <w:r w:rsidR="009D5293">
        <w:t>3</w:t>
      </w:r>
      <w:r>
        <w:t>:</w:t>
      </w:r>
      <w:r w:rsidR="009D5293">
        <w:t xml:space="preserve"> External Regulat</w:t>
      </w:r>
      <w:r w:rsidR="00D563FD">
        <w:t>ion</w:t>
      </w:r>
    </w:p>
    <w:p w14:paraId="2E4BC839" w14:textId="7972DFA5" w:rsidR="009B4054" w:rsidRDefault="009B4054" w:rsidP="009B4054">
      <w:r>
        <w:t xml:space="preserve">External Regulation – </w:t>
      </w:r>
      <w:r w:rsidRPr="00E25760">
        <w:t>Motivation behavior where that has not been internalized. A willingness to do a behavior to obtain something tangible that satisfies an eternal demand or avoids punishment.</w:t>
      </w:r>
    </w:p>
    <w:p w14:paraId="52133604" w14:textId="77777777" w:rsidR="009B4054" w:rsidRDefault="009B4054" w:rsidP="009B4054">
      <w:pPr>
        <w:pStyle w:val="Heading3"/>
      </w:pPr>
      <w:r>
        <w:t xml:space="preserve">Feedback Questions: Wording </w:t>
      </w:r>
    </w:p>
    <w:p w14:paraId="460C1A49" w14:textId="2407A9E1" w:rsidR="009B4054" w:rsidRPr="001A6BEF" w:rsidRDefault="009B4054" w:rsidP="009B4054">
      <w:r>
        <w:t xml:space="preserve">Please respond to the following questions after each item below in the </w:t>
      </w:r>
      <w:r>
        <w:rPr>
          <w:i/>
          <w:iCs/>
        </w:rPr>
        <w:t>Wording Feedback</w:t>
      </w:r>
      <w:r>
        <w:t xml:space="preserve"> </w:t>
      </w:r>
      <w:r w:rsidR="00DE7A5B">
        <w:t>area</w:t>
      </w:r>
      <w:r>
        <w:t>.</w:t>
      </w:r>
    </w:p>
    <w:p w14:paraId="59592C66" w14:textId="77777777" w:rsidR="009B4054" w:rsidRDefault="009B4054" w:rsidP="009B4054">
      <w:pPr>
        <w:pStyle w:val="ListParagraph"/>
        <w:numPr>
          <w:ilvl w:val="0"/>
          <w:numId w:val="9"/>
        </w:numPr>
      </w:pPr>
      <w:r>
        <w:t>Are their concerns about the wording of the question (e.g., double-barreled, idioms, jargon, etc.)?</w:t>
      </w:r>
    </w:p>
    <w:p w14:paraId="4D0922A4" w14:textId="062AE656" w:rsidR="009B4054" w:rsidRDefault="009B4054" w:rsidP="009B4054">
      <w:pPr>
        <w:pStyle w:val="ListParagraph"/>
        <w:numPr>
          <w:ilvl w:val="0"/>
          <w:numId w:val="9"/>
        </w:numPr>
      </w:pPr>
      <w:r>
        <w:t>Are their concerns about how items are phrased (e.g., leading items, items that may be misinterpreted, items that may not be appropriate for GSIs)</w:t>
      </w:r>
      <w:r w:rsidR="00593EFF">
        <w:t>?</w:t>
      </w:r>
    </w:p>
    <w:p w14:paraId="7282C265" w14:textId="77777777" w:rsidR="009B4054" w:rsidRDefault="009B4054" w:rsidP="009B4054">
      <w:pPr>
        <w:pStyle w:val="Heading3"/>
      </w:pPr>
      <w:r>
        <w:t>Feedback Questions: Relationship</w:t>
      </w:r>
    </w:p>
    <w:p w14:paraId="1D688E36" w14:textId="0784C208" w:rsidR="009B4054" w:rsidRPr="001A6BEF" w:rsidRDefault="009B4054" w:rsidP="009B4054">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4F246849" w14:textId="7BCCE4CA" w:rsidR="009B4054" w:rsidRDefault="009B4054" w:rsidP="009B4054">
      <w:pPr>
        <w:pStyle w:val="ListParagraph"/>
        <w:numPr>
          <w:ilvl w:val="0"/>
          <w:numId w:val="8"/>
        </w:numPr>
      </w:pPr>
      <w:r w:rsidRPr="003E41BA">
        <w:t xml:space="preserve">Do </w:t>
      </w:r>
      <w:r>
        <w:t xml:space="preserve">you believe </w:t>
      </w:r>
      <w:r w:rsidRPr="003E41BA">
        <w:t xml:space="preserve">each item reflect qualities of </w:t>
      </w:r>
      <w:r w:rsidR="0065666F">
        <w:t>external regulation</w:t>
      </w:r>
      <w:r w:rsidRPr="003E41BA">
        <w:t xml:space="preserve">?  </w:t>
      </w:r>
    </w:p>
    <w:p w14:paraId="42C19AFA" w14:textId="77777777" w:rsidR="009B4054" w:rsidRDefault="009B4054" w:rsidP="009B4054">
      <w:pPr>
        <w:pStyle w:val="ListParagraph"/>
        <w:numPr>
          <w:ilvl w:val="0"/>
          <w:numId w:val="8"/>
        </w:numPr>
      </w:pPr>
      <w:r w:rsidRPr="003E41BA">
        <w:t>Do you believe there are missing items?</w:t>
      </w:r>
    </w:p>
    <w:p w14:paraId="18633639" w14:textId="79F1415A" w:rsidR="009B4054" w:rsidRDefault="009B4054" w:rsidP="009B4054">
      <w:pPr>
        <w:pStyle w:val="ListParagraph"/>
        <w:numPr>
          <w:ilvl w:val="0"/>
          <w:numId w:val="8"/>
        </w:numPr>
      </w:pPr>
      <w:r w:rsidRPr="003E41BA">
        <w:t xml:space="preserve">Are aspects of </w:t>
      </w:r>
      <w:r w:rsidR="0065666F">
        <w:t>external regulation’s</w:t>
      </w:r>
      <w:r w:rsidRPr="003E41BA">
        <w:t xml:space="preserve"> definition mis or underrepresented within the set of items?</w:t>
      </w:r>
    </w:p>
    <w:p w14:paraId="3123F489" w14:textId="77777777" w:rsidR="009B4054" w:rsidRDefault="009B4054" w:rsidP="009B4054">
      <w:pPr>
        <w:pStyle w:val="Heading3"/>
      </w:pPr>
      <w:r>
        <w:t>Items</w:t>
      </w:r>
    </w:p>
    <w:p w14:paraId="7426B4CC" w14:textId="59B44E23"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w:t>
      </w:r>
      <w:r w:rsidR="0065666F">
        <w:rPr>
          <w:rFonts w:eastAsia="Times New Roman" w:cstheme="minorHAnsi"/>
          <w:color w:val="222222"/>
        </w:rPr>
        <w:t xml:space="preserve"> </w:t>
      </w:r>
      <w:r w:rsidRPr="00A574A8">
        <w:rPr>
          <w:rFonts w:eastAsia="Times New Roman" w:cstheme="minorHAnsi"/>
          <w:color w:val="222222"/>
        </w:rPr>
        <w:t>technology because it is recommended to me by</w:t>
      </w:r>
      <w:commentRangeStart w:id="50"/>
      <w:r w:rsidRPr="00A574A8">
        <w:rPr>
          <w:rFonts w:eastAsia="Times New Roman" w:cstheme="minorHAnsi"/>
          <w:color w:val="222222"/>
        </w:rPr>
        <w:t xml:space="preserve"> another</w:t>
      </w:r>
      <w:commentRangeEnd w:id="50"/>
      <w:r w:rsidR="00C973A0">
        <w:rPr>
          <w:rStyle w:val="CommentReference"/>
        </w:rPr>
        <w:commentReference w:id="50"/>
      </w:r>
    </w:p>
    <w:p w14:paraId="0D21B276"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it feels like this is the way I have to teach statistics</w:t>
      </w:r>
    </w:p>
    <w:p w14:paraId="0B3D72A7"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use technology because I would get in trouble </w:t>
      </w:r>
      <w:commentRangeStart w:id="51"/>
      <w:r w:rsidRPr="00A574A8">
        <w:rPr>
          <w:rFonts w:eastAsia="Times New Roman" w:cstheme="minorHAnsi"/>
          <w:color w:val="222222"/>
        </w:rPr>
        <w:t xml:space="preserve">by others </w:t>
      </w:r>
      <w:commentRangeEnd w:id="51"/>
      <w:r w:rsidR="00F123C2">
        <w:rPr>
          <w:rStyle w:val="CommentReference"/>
        </w:rPr>
        <w:commentReference w:id="51"/>
      </w:r>
      <w:r w:rsidRPr="00A574A8">
        <w:rPr>
          <w:rFonts w:eastAsia="Times New Roman" w:cstheme="minorHAnsi"/>
          <w:color w:val="222222"/>
        </w:rPr>
        <w:t>if I didn’t teach using it</w:t>
      </w:r>
    </w:p>
    <w:p w14:paraId="7506F1DB"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use technology because I believe students would be </w:t>
      </w:r>
      <w:commentRangeStart w:id="52"/>
      <w:r w:rsidRPr="00A574A8">
        <w:rPr>
          <w:rFonts w:eastAsia="Times New Roman" w:cstheme="minorHAnsi"/>
          <w:color w:val="222222"/>
        </w:rPr>
        <w:t>upset with me</w:t>
      </w:r>
      <w:commentRangeEnd w:id="52"/>
      <w:r w:rsidR="00F123C2">
        <w:rPr>
          <w:rStyle w:val="CommentReference"/>
        </w:rPr>
        <w:commentReference w:id="52"/>
      </w:r>
      <w:r w:rsidRPr="00A574A8">
        <w:rPr>
          <w:rFonts w:eastAsia="Times New Roman" w:cstheme="minorHAnsi"/>
          <w:color w:val="222222"/>
        </w:rPr>
        <w:t xml:space="preserve"> if I didn’t teach using it</w:t>
      </w:r>
    </w:p>
    <w:p w14:paraId="01B12283"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 think it will help me earn a teaching award</w:t>
      </w:r>
    </w:p>
    <w:p w14:paraId="211A6E0B"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use technology because it will help me gain an </w:t>
      </w:r>
      <w:commentRangeStart w:id="53"/>
      <w:r w:rsidRPr="00A574A8">
        <w:rPr>
          <w:rFonts w:eastAsia="Times New Roman" w:cstheme="minorHAnsi"/>
          <w:color w:val="222222"/>
        </w:rPr>
        <w:t>external benefit</w:t>
      </w:r>
      <w:commentRangeEnd w:id="53"/>
      <w:r w:rsidR="00F123C2">
        <w:rPr>
          <w:rStyle w:val="CommentReference"/>
        </w:rPr>
        <w:commentReference w:id="53"/>
      </w:r>
    </w:p>
    <w:p w14:paraId="484042D2"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 am praised for doing so</w:t>
      </w:r>
    </w:p>
    <w:p w14:paraId="75AA1846" w14:textId="43FE2EC8"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use technology only when I am being observed </w:t>
      </w:r>
      <w:commentRangeStart w:id="54"/>
      <w:r w:rsidRPr="00A574A8">
        <w:rPr>
          <w:rFonts w:eastAsia="Times New Roman" w:cstheme="minorHAnsi"/>
          <w:color w:val="222222"/>
        </w:rPr>
        <w:t xml:space="preserve">by </w:t>
      </w:r>
      <w:del w:id="55" w:author="Allison S. Theobold" w:date="2021-05-17T15:59:00Z">
        <w:r w:rsidRPr="00A574A8" w:rsidDel="00D05833">
          <w:rPr>
            <w:rFonts w:eastAsia="Times New Roman" w:cstheme="minorHAnsi"/>
            <w:color w:val="222222"/>
          </w:rPr>
          <w:delText xml:space="preserve">a </w:delText>
        </w:r>
      </w:del>
      <w:r w:rsidRPr="00A574A8">
        <w:rPr>
          <w:rFonts w:eastAsia="Times New Roman" w:cstheme="minorHAnsi"/>
          <w:color w:val="222222"/>
        </w:rPr>
        <w:t>another</w:t>
      </w:r>
      <w:ins w:id="56" w:author="Allison S. Theobold" w:date="2021-05-17T15:58:00Z">
        <w:r w:rsidR="00F123C2">
          <w:rPr>
            <w:rFonts w:eastAsia="Times New Roman" w:cstheme="minorHAnsi"/>
            <w:color w:val="222222"/>
          </w:rPr>
          <w:t xml:space="preserve"> instructor</w:t>
        </w:r>
      </w:ins>
      <w:commentRangeEnd w:id="54"/>
      <w:ins w:id="57" w:author="Allison S. Theobold" w:date="2021-05-17T15:59:00Z">
        <w:r w:rsidR="00D05833">
          <w:rPr>
            <w:rStyle w:val="CommentReference"/>
          </w:rPr>
          <w:commentReference w:id="54"/>
        </w:r>
      </w:ins>
    </w:p>
    <w:p w14:paraId="61D5E50C" w14:textId="7C9E7AAC"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use technology </w:t>
      </w:r>
      <w:del w:id="58" w:author="Allison S. Theobold" w:date="2021-05-17T16:00:00Z">
        <w:r w:rsidRPr="00A574A8" w:rsidDel="00D07C6B">
          <w:rPr>
            <w:rFonts w:eastAsia="Times New Roman" w:cstheme="minorHAnsi"/>
            <w:color w:val="222222"/>
          </w:rPr>
          <w:delText xml:space="preserve">because </w:delText>
        </w:r>
      </w:del>
      <w:ins w:id="59" w:author="Allison S. Theobold" w:date="2021-05-17T16:00:00Z">
        <w:r w:rsidR="00D07C6B">
          <w:rPr>
            <w:rFonts w:eastAsia="Times New Roman" w:cstheme="minorHAnsi"/>
            <w:color w:val="222222"/>
          </w:rPr>
          <w:t>so that</w:t>
        </w:r>
        <w:r w:rsidR="00D07C6B" w:rsidRPr="00A574A8">
          <w:rPr>
            <w:rFonts w:eastAsia="Times New Roman" w:cstheme="minorHAnsi"/>
            <w:color w:val="222222"/>
          </w:rPr>
          <w:t xml:space="preserve"> </w:t>
        </w:r>
      </w:ins>
      <w:commentRangeStart w:id="60"/>
      <w:r w:rsidRPr="00A574A8">
        <w:rPr>
          <w:rFonts w:eastAsia="Times New Roman" w:cstheme="minorHAnsi"/>
          <w:color w:val="222222"/>
        </w:rPr>
        <w:t>others</w:t>
      </w:r>
      <w:commentRangeEnd w:id="60"/>
      <w:r w:rsidR="00D05833">
        <w:rPr>
          <w:rStyle w:val="CommentReference"/>
        </w:rPr>
        <w:commentReference w:id="60"/>
      </w:r>
      <w:r w:rsidRPr="00A574A8">
        <w:rPr>
          <w:rFonts w:eastAsia="Times New Roman" w:cstheme="minorHAnsi"/>
          <w:color w:val="222222"/>
        </w:rPr>
        <w:t xml:space="preserve"> think of me as a better instructor</w:t>
      </w:r>
    </w:p>
    <w:p w14:paraId="049F2A33" w14:textId="77777777" w:rsidR="00A574A8" w:rsidRDefault="00A574A8" w:rsidP="00CB4AB8"/>
    <w:p w14:paraId="16008F3F" w14:textId="51D2BAD3" w:rsidR="009B4054" w:rsidRDefault="009B4054" w:rsidP="00CB4AB8">
      <w:pPr>
        <w:rPr>
          <w:ins w:id="61" w:author="Allison S. Theobold" w:date="2021-05-17T15:55:00Z"/>
          <w:i/>
          <w:iCs/>
        </w:rPr>
      </w:pPr>
      <w:r>
        <w:rPr>
          <w:i/>
          <w:iCs/>
        </w:rPr>
        <w:t xml:space="preserve">Wording Feedback </w:t>
      </w:r>
    </w:p>
    <w:p w14:paraId="1C55FF54" w14:textId="4CF3CAF4" w:rsidR="00C973A0" w:rsidRPr="00C973A0" w:rsidDel="00006F4E" w:rsidRDefault="00006F4E" w:rsidP="00CB4AB8">
      <w:pPr>
        <w:rPr>
          <w:del w:id="62" w:author="Allison S. Theobold" w:date="2021-05-17T16:00:00Z"/>
          <w:rPrChange w:id="63" w:author="Allison S. Theobold" w:date="2021-05-17T15:56:00Z">
            <w:rPr>
              <w:del w:id="64" w:author="Allison S. Theobold" w:date="2021-05-17T16:00:00Z"/>
              <w:i/>
              <w:iCs/>
            </w:rPr>
          </w:rPrChange>
        </w:rPr>
      </w:pPr>
      <w:ins w:id="65" w:author="Allison S. Theobold" w:date="2021-05-17T16:00:00Z">
        <w:r>
          <w:lastRenderedPageBreak/>
          <w:t>See comments above!</w:t>
        </w:r>
      </w:ins>
    </w:p>
    <w:p w14:paraId="36DC155E" w14:textId="342C94E3" w:rsidR="009B4054" w:rsidRDefault="009B4054" w:rsidP="00CB4AB8">
      <w:pPr>
        <w:rPr>
          <w:i/>
          <w:iCs/>
        </w:rPr>
      </w:pPr>
    </w:p>
    <w:p w14:paraId="2D5884DC" w14:textId="4E96BB66" w:rsidR="009B4054" w:rsidRDefault="009B4054" w:rsidP="00CB4AB8">
      <w:pPr>
        <w:rPr>
          <w:ins w:id="66" w:author="Allison S. Theobold" w:date="2021-05-17T16:00:00Z"/>
          <w:i/>
          <w:iCs/>
        </w:rPr>
      </w:pPr>
      <w:r>
        <w:rPr>
          <w:i/>
          <w:iCs/>
        </w:rPr>
        <w:t>Relationship Feedback</w:t>
      </w:r>
    </w:p>
    <w:p w14:paraId="05FD53A8" w14:textId="77777777" w:rsidR="00006F4E" w:rsidRPr="0096523C" w:rsidRDefault="00006F4E" w:rsidP="00006F4E">
      <w:pPr>
        <w:rPr>
          <w:ins w:id="67" w:author="Allison S. Theobold" w:date="2021-05-17T16:00:00Z"/>
        </w:rPr>
      </w:pPr>
      <w:ins w:id="68" w:author="Allison S. Theobold" w:date="2021-05-17T16:00:00Z">
        <w:r w:rsidRPr="0096523C">
          <w:t>“Another”</w:t>
        </w:r>
        <w:r>
          <w:t xml:space="preserve"> motivator can be incredibly varied. I would like to see this motivator separated into “peers”, “supervisor”, and “disciplinary standards” (e.g., GAISE guidelines). </w:t>
        </w:r>
      </w:ins>
    </w:p>
    <w:p w14:paraId="07A00B27" w14:textId="77777777" w:rsidR="00006F4E" w:rsidRPr="009B4054" w:rsidRDefault="00006F4E" w:rsidP="00CB4AB8">
      <w:pPr>
        <w:rPr>
          <w:i/>
          <w:iCs/>
        </w:rPr>
      </w:pPr>
    </w:p>
    <w:p w14:paraId="17FA3BE8" w14:textId="71A2C2C5" w:rsidR="00A04AA7" w:rsidRDefault="00332CA1" w:rsidP="00A04AA7">
      <w:pPr>
        <w:pStyle w:val="Heading2"/>
      </w:pPr>
      <w:r>
        <w:t>Construct 4:</w:t>
      </w:r>
      <w:r w:rsidR="009D5293">
        <w:t xml:space="preserve"> Amotivation Items</w:t>
      </w:r>
    </w:p>
    <w:p w14:paraId="6890039F" w14:textId="77777777" w:rsidR="009B4054" w:rsidRDefault="009B4054" w:rsidP="009B4054">
      <w:r>
        <w:t xml:space="preserve">Amotivation – </w:t>
      </w:r>
      <w:r w:rsidRPr="00E25760">
        <w:t>The absence of intention or clear motives to engage in the use of active learning. A lack of both intrinsic and extrinsic motivation.</w:t>
      </w:r>
    </w:p>
    <w:p w14:paraId="08A98ECF" w14:textId="77777777" w:rsidR="00A574A8" w:rsidRDefault="00A574A8" w:rsidP="00A574A8">
      <w:pPr>
        <w:pStyle w:val="Heading3"/>
      </w:pPr>
      <w:r>
        <w:t xml:space="preserve">Feedback Questions: Wording </w:t>
      </w:r>
    </w:p>
    <w:p w14:paraId="6BD85C03" w14:textId="0184F1FC" w:rsidR="00A574A8" w:rsidRPr="001A6BEF" w:rsidRDefault="00A574A8" w:rsidP="00A574A8">
      <w:r>
        <w:t xml:space="preserve">Please respond to the following questions after each item below in the </w:t>
      </w:r>
      <w:r>
        <w:rPr>
          <w:i/>
          <w:iCs/>
        </w:rPr>
        <w:t>Wording Feedback</w:t>
      </w:r>
      <w:r>
        <w:t xml:space="preserve"> </w:t>
      </w:r>
      <w:r w:rsidR="00DE7A5B">
        <w:t>area</w:t>
      </w:r>
      <w:r>
        <w:t>.</w:t>
      </w:r>
    </w:p>
    <w:p w14:paraId="664EBD7F" w14:textId="77777777" w:rsidR="00A574A8" w:rsidRDefault="00A574A8" w:rsidP="00A574A8">
      <w:pPr>
        <w:pStyle w:val="ListParagraph"/>
        <w:numPr>
          <w:ilvl w:val="0"/>
          <w:numId w:val="9"/>
        </w:numPr>
      </w:pPr>
      <w:r>
        <w:t>Are their concerns about the wording of the question (e.g., double-barreled, idioms, jargon, etc.)?</w:t>
      </w:r>
    </w:p>
    <w:p w14:paraId="75C8AC3E" w14:textId="5ECCA626" w:rsidR="00A574A8" w:rsidRDefault="00A574A8" w:rsidP="00A574A8">
      <w:pPr>
        <w:pStyle w:val="ListParagraph"/>
        <w:numPr>
          <w:ilvl w:val="0"/>
          <w:numId w:val="9"/>
        </w:numPr>
      </w:pPr>
      <w:commentRangeStart w:id="69"/>
      <w:r>
        <w:t>Are their concerns about how items are phrased (e.g., leading items, items that may be misinterpreted, items that may not be appropriate for GSIs)</w:t>
      </w:r>
      <w:r w:rsidR="00593EFF">
        <w:t>?</w:t>
      </w:r>
      <w:commentRangeEnd w:id="69"/>
      <w:r w:rsidR="00AD0BB5">
        <w:rPr>
          <w:rStyle w:val="CommentReference"/>
        </w:rPr>
        <w:commentReference w:id="69"/>
      </w:r>
    </w:p>
    <w:p w14:paraId="2E84B113" w14:textId="77777777" w:rsidR="00A574A8" w:rsidRDefault="00A574A8" w:rsidP="00A574A8">
      <w:pPr>
        <w:pStyle w:val="Heading3"/>
      </w:pPr>
      <w:r>
        <w:t>Feedback Questions: Relationship</w:t>
      </w:r>
    </w:p>
    <w:p w14:paraId="3389E4C5" w14:textId="2D3CDF2E" w:rsidR="00A574A8" w:rsidRPr="001A6BEF" w:rsidRDefault="00A574A8" w:rsidP="00A574A8">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4C1A1C41" w14:textId="15FC2166" w:rsidR="00A574A8" w:rsidRDefault="00A574A8" w:rsidP="00A574A8">
      <w:pPr>
        <w:pStyle w:val="ListParagraph"/>
        <w:numPr>
          <w:ilvl w:val="0"/>
          <w:numId w:val="8"/>
        </w:numPr>
      </w:pPr>
      <w:r w:rsidRPr="003E41BA">
        <w:t xml:space="preserve">Do </w:t>
      </w:r>
      <w:r>
        <w:t xml:space="preserve">you believe </w:t>
      </w:r>
      <w:r w:rsidRPr="003E41BA">
        <w:t xml:space="preserve">each item reflect qualities of </w:t>
      </w:r>
      <w:r w:rsidR="0065666F">
        <w:t>a</w:t>
      </w:r>
      <w:r w:rsidRPr="003E41BA">
        <w:t xml:space="preserve">motivation?  </w:t>
      </w:r>
    </w:p>
    <w:p w14:paraId="20BAB66B" w14:textId="77777777" w:rsidR="00A574A8" w:rsidRDefault="00A574A8" w:rsidP="00A574A8">
      <w:pPr>
        <w:pStyle w:val="ListParagraph"/>
        <w:numPr>
          <w:ilvl w:val="0"/>
          <w:numId w:val="8"/>
        </w:numPr>
      </w:pPr>
      <w:r w:rsidRPr="003E41BA">
        <w:t>Do you believe there are missing items?</w:t>
      </w:r>
    </w:p>
    <w:p w14:paraId="35F4E151" w14:textId="2F02EFCD" w:rsidR="00A574A8" w:rsidRDefault="00A574A8" w:rsidP="00A574A8">
      <w:pPr>
        <w:pStyle w:val="ListParagraph"/>
        <w:numPr>
          <w:ilvl w:val="0"/>
          <w:numId w:val="8"/>
        </w:numPr>
      </w:pPr>
      <w:r w:rsidRPr="003E41BA">
        <w:t xml:space="preserve">Are aspects of </w:t>
      </w:r>
      <w:r w:rsidR="0065666F">
        <w:t>a</w:t>
      </w:r>
      <w:r w:rsidRPr="003E41BA">
        <w:t>motivation’s definition mis or underrepresented within the set of items?</w:t>
      </w:r>
    </w:p>
    <w:p w14:paraId="0E74ADFB" w14:textId="77777777" w:rsidR="00A574A8" w:rsidRDefault="00A574A8" w:rsidP="00A574A8">
      <w:pPr>
        <w:pStyle w:val="Heading3"/>
      </w:pPr>
      <w:r>
        <w:t>Items</w:t>
      </w:r>
    </w:p>
    <w:p w14:paraId="60E1B3C8" w14:textId="2AF1B64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don’t see </w:t>
      </w:r>
      <w:del w:id="70" w:author="Allison S. Theobold" w:date="2021-05-17T16:02:00Z">
        <w:r w:rsidRPr="00A574A8" w:rsidDel="00281479">
          <w:rPr>
            <w:rFonts w:eastAsia="Times New Roman" w:cstheme="minorHAnsi"/>
            <w:color w:val="222222"/>
          </w:rPr>
          <w:delText xml:space="preserve">any </w:delText>
        </w:r>
      </w:del>
      <w:ins w:id="71" w:author="Allison S. Theobold" w:date="2021-05-17T16:02:00Z">
        <w:r w:rsidR="00281479">
          <w:rPr>
            <w:rFonts w:eastAsia="Times New Roman" w:cstheme="minorHAnsi"/>
            <w:color w:val="222222"/>
          </w:rPr>
          <w:t xml:space="preserve">the </w:t>
        </w:r>
      </w:ins>
      <w:r w:rsidRPr="00A574A8">
        <w:rPr>
          <w:rFonts w:eastAsia="Times New Roman" w:cstheme="minorHAnsi"/>
          <w:color w:val="222222"/>
        </w:rPr>
        <w:t>value in using technology in the classroom</w:t>
      </w:r>
    </w:p>
    <w:p w14:paraId="7D6B9E4A" w14:textId="57B2474C"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I’m </w:t>
      </w:r>
      <w:del w:id="72" w:author="Allison S. Theobold" w:date="2021-05-17T16:02:00Z">
        <w:r w:rsidRPr="00A574A8" w:rsidDel="00281479">
          <w:rPr>
            <w:rFonts w:eastAsia="Times New Roman" w:cstheme="minorHAnsi"/>
            <w:color w:val="222222"/>
          </w:rPr>
          <w:delText>not sure</w:delText>
        </w:r>
      </w:del>
      <w:ins w:id="73" w:author="Allison S. Theobold" w:date="2021-05-17T16:02:00Z">
        <w:r w:rsidR="00281479">
          <w:rPr>
            <w:rFonts w:eastAsia="Times New Roman" w:cstheme="minorHAnsi"/>
            <w:color w:val="222222"/>
          </w:rPr>
          <w:t>uncertain if</w:t>
        </w:r>
      </w:ins>
      <w:r w:rsidRPr="00A574A8">
        <w:rPr>
          <w:rFonts w:eastAsia="Times New Roman" w:cstheme="minorHAnsi"/>
          <w:color w:val="222222"/>
        </w:rPr>
        <w:t xml:space="preserve"> using technology helps my students learn the material better</w:t>
      </w:r>
    </w:p>
    <w:p w14:paraId="5A4996BD" w14:textId="30C59E92"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del w:id="74" w:author="Allison S. Theobold" w:date="2021-05-17T16:02:00Z">
        <w:r w:rsidRPr="00A574A8" w:rsidDel="00281479">
          <w:rPr>
            <w:rFonts w:eastAsia="Times New Roman" w:cstheme="minorHAnsi"/>
            <w:color w:val="222222"/>
          </w:rPr>
          <w:delText>I don’t see any value u</w:delText>
        </w:r>
      </w:del>
      <w:ins w:id="75" w:author="Allison S. Theobold" w:date="2021-05-17T16:02:00Z">
        <w:r w:rsidR="00281479">
          <w:rPr>
            <w:rFonts w:eastAsia="Times New Roman" w:cstheme="minorHAnsi"/>
            <w:color w:val="222222"/>
          </w:rPr>
          <w:t>U</w:t>
        </w:r>
      </w:ins>
      <w:r w:rsidRPr="00A574A8">
        <w:rPr>
          <w:rFonts w:eastAsia="Times New Roman" w:cstheme="minorHAnsi"/>
          <w:color w:val="222222"/>
        </w:rPr>
        <w:t xml:space="preserve">sing technology </w:t>
      </w:r>
      <w:ins w:id="76" w:author="Allison S. Theobold" w:date="2021-05-17T16:02:00Z">
        <w:r w:rsidR="00281479">
          <w:rPr>
            <w:rFonts w:eastAsia="Times New Roman" w:cstheme="minorHAnsi"/>
            <w:color w:val="222222"/>
          </w:rPr>
          <w:t xml:space="preserve">does not </w:t>
        </w:r>
      </w:ins>
      <w:r w:rsidRPr="00A574A8">
        <w:rPr>
          <w:rFonts w:eastAsia="Times New Roman" w:cstheme="minorHAnsi"/>
          <w:color w:val="222222"/>
        </w:rPr>
        <w:t>bring</w:t>
      </w:r>
      <w:del w:id="77" w:author="Allison S. Theobold" w:date="2021-05-17T16:02:00Z">
        <w:r w:rsidRPr="00A574A8" w:rsidDel="00281479">
          <w:rPr>
            <w:rFonts w:eastAsia="Times New Roman" w:cstheme="minorHAnsi"/>
            <w:color w:val="222222"/>
          </w:rPr>
          <w:delText>s</w:delText>
        </w:r>
      </w:del>
      <w:r w:rsidRPr="00A574A8">
        <w:rPr>
          <w:rFonts w:eastAsia="Times New Roman" w:cstheme="minorHAnsi"/>
          <w:color w:val="222222"/>
        </w:rPr>
        <w:t xml:space="preserve"> me </w:t>
      </w:r>
      <w:ins w:id="78" w:author="Allison S. Theobold" w:date="2021-05-17T16:03:00Z">
        <w:r w:rsidR="00281479">
          <w:rPr>
            <w:rFonts w:eastAsia="Times New Roman" w:cstheme="minorHAnsi"/>
            <w:color w:val="222222"/>
          </w:rPr>
          <w:t xml:space="preserve">any value </w:t>
        </w:r>
      </w:ins>
      <w:r w:rsidRPr="00A574A8">
        <w:rPr>
          <w:rFonts w:eastAsia="Times New Roman" w:cstheme="minorHAnsi"/>
          <w:color w:val="222222"/>
        </w:rPr>
        <w:t xml:space="preserve">as </w:t>
      </w:r>
      <w:del w:id="79" w:author="Allison S. Theobold" w:date="2021-05-17T16:03:00Z">
        <w:r w:rsidRPr="00A574A8" w:rsidDel="00281479">
          <w:rPr>
            <w:rFonts w:eastAsia="Times New Roman" w:cstheme="minorHAnsi"/>
            <w:color w:val="222222"/>
          </w:rPr>
          <w:delText xml:space="preserve">the </w:delText>
        </w:r>
      </w:del>
      <w:ins w:id="80" w:author="Allison S. Theobold" w:date="2021-05-17T16:03:00Z">
        <w:r w:rsidR="00281479">
          <w:rPr>
            <w:rFonts w:eastAsia="Times New Roman" w:cstheme="minorHAnsi"/>
            <w:color w:val="222222"/>
          </w:rPr>
          <w:t>an</w:t>
        </w:r>
        <w:r w:rsidR="00281479" w:rsidRPr="00A574A8">
          <w:rPr>
            <w:rFonts w:eastAsia="Times New Roman" w:cstheme="minorHAnsi"/>
            <w:color w:val="222222"/>
          </w:rPr>
          <w:t xml:space="preserve"> </w:t>
        </w:r>
      </w:ins>
      <w:r w:rsidRPr="00A574A8">
        <w:rPr>
          <w:rFonts w:eastAsia="Times New Roman" w:cstheme="minorHAnsi"/>
          <w:color w:val="222222"/>
        </w:rPr>
        <w:t>instructor</w:t>
      </w:r>
    </w:p>
    <w:p w14:paraId="7DC9525A"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 often question if I should use technology to teach statistics</w:t>
      </w:r>
    </w:p>
    <w:p w14:paraId="5A28FAF8"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Technology’s place in teaching statistics is unclear to me</w:t>
      </w:r>
    </w:p>
    <w:p w14:paraId="2D9D2622" w14:textId="2EECDA21"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 believe using technology wastes class time</w:t>
      </w:r>
      <w:ins w:id="81" w:author="Allison S. Theobold" w:date="2021-05-17T16:03:00Z">
        <w:r w:rsidR="00281479">
          <w:rPr>
            <w:rFonts w:eastAsia="Times New Roman" w:cstheme="minorHAnsi"/>
            <w:color w:val="222222"/>
          </w:rPr>
          <w:t xml:space="preserve"> that could be dedicated to </w:t>
        </w:r>
      </w:ins>
      <w:ins w:id="82" w:author="Allison S. Theobold" w:date="2021-05-17T16:04:00Z">
        <w:r w:rsidR="00281479">
          <w:rPr>
            <w:rFonts w:eastAsia="Times New Roman" w:cstheme="minorHAnsi"/>
            <w:color w:val="222222"/>
          </w:rPr>
          <w:t xml:space="preserve">more important </w:t>
        </w:r>
      </w:ins>
      <w:ins w:id="83" w:author="Allison S. Theobold" w:date="2021-05-17T16:22:00Z">
        <w:r w:rsidR="006643B6">
          <w:rPr>
            <w:rFonts w:eastAsia="Times New Roman" w:cstheme="minorHAnsi"/>
            <w:color w:val="222222"/>
          </w:rPr>
          <w:t>topics</w:t>
        </w:r>
      </w:ins>
    </w:p>
    <w:p w14:paraId="77BA7ED9" w14:textId="2F0F0EF8"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commentRangeStart w:id="84"/>
      <w:r w:rsidRPr="00A574A8">
        <w:rPr>
          <w:rFonts w:eastAsia="Times New Roman" w:cstheme="minorHAnsi"/>
          <w:color w:val="222222"/>
        </w:rPr>
        <w:t xml:space="preserve">I </w:t>
      </w:r>
      <w:ins w:id="85" w:author="Allison S. Theobold" w:date="2021-05-17T16:04:00Z">
        <w:r w:rsidR="00281479">
          <w:rPr>
            <w:rFonts w:eastAsia="Times New Roman" w:cstheme="minorHAnsi"/>
            <w:color w:val="222222"/>
          </w:rPr>
          <w:t xml:space="preserve">am not interested in </w:t>
        </w:r>
      </w:ins>
      <w:del w:id="86" w:author="Allison S. Theobold" w:date="2021-05-17T16:04:00Z">
        <w:r w:rsidRPr="00A574A8" w:rsidDel="00281479">
          <w:rPr>
            <w:rFonts w:eastAsia="Times New Roman" w:cstheme="minorHAnsi"/>
            <w:color w:val="222222"/>
          </w:rPr>
          <w:delText xml:space="preserve">do not wish to continue to </w:delText>
        </w:r>
      </w:del>
      <w:r w:rsidRPr="00A574A8">
        <w:rPr>
          <w:rFonts w:eastAsia="Times New Roman" w:cstheme="minorHAnsi"/>
          <w:color w:val="222222"/>
        </w:rPr>
        <w:t>learn</w:t>
      </w:r>
      <w:ins w:id="87" w:author="Allison S. Theobold" w:date="2021-05-17T16:04:00Z">
        <w:r w:rsidR="00281479">
          <w:rPr>
            <w:rFonts w:eastAsia="Times New Roman" w:cstheme="minorHAnsi"/>
            <w:color w:val="222222"/>
          </w:rPr>
          <w:t>ing</w:t>
        </w:r>
      </w:ins>
      <w:r w:rsidRPr="00A574A8">
        <w:rPr>
          <w:rFonts w:eastAsia="Times New Roman" w:cstheme="minorHAnsi"/>
          <w:color w:val="222222"/>
        </w:rPr>
        <w:t xml:space="preserve"> about </w:t>
      </w:r>
      <w:del w:id="88" w:author="Allison S. Theobold" w:date="2021-05-17T16:05:00Z">
        <w:r w:rsidRPr="00A574A8" w:rsidDel="00281479">
          <w:rPr>
            <w:rFonts w:eastAsia="Times New Roman" w:cstheme="minorHAnsi"/>
            <w:color w:val="222222"/>
          </w:rPr>
          <w:delText xml:space="preserve">how to </w:delText>
        </w:r>
      </w:del>
      <w:r w:rsidRPr="00A574A8">
        <w:rPr>
          <w:rFonts w:eastAsia="Times New Roman" w:cstheme="minorHAnsi"/>
          <w:color w:val="222222"/>
        </w:rPr>
        <w:t>us</w:t>
      </w:r>
      <w:ins w:id="89" w:author="Allison S. Theobold" w:date="2021-05-17T16:05:00Z">
        <w:r w:rsidR="00281479">
          <w:rPr>
            <w:rFonts w:eastAsia="Times New Roman" w:cstheme="minorHAnsi"/>
            <w:color w:val="222222"/>
          </w:rPr>
          <w:t>ing</w:t>
        </w:r>
      </w:ins>
      <w:del w:id="90" w:author="Allison S. Theobold" w:date="2021-05-17T16:05:00Z">
        <w:r w:rsidRPr="00A574A8" w:rsidDel="00281479">
          <w:rPr>
            <w:rFonts w:eastAsia="Times New Roman" w:cstheme="minorHAnsi"/>
            <w:color w:val="222222"/>
          </w:rPr>
          <w:delText>e</w:delText>
        </w:r>
      </w:del>
      <w:r w:rsidRPr="00A574A8">
        <w:rPr>
          <w:rFonts w:eastAsia="Times New Roman" w:cstheme="minorHAnsi"/>
          <w:color w:val="222222"/>
        </w:rPr>
        <w:t xml:space="preserve"> technology in the classroom when teaching statistics</w:t>
      </w:r>
      <w:commentRangeEnd w:id="84"/>
      <w:r w:rsidR="00281479">
        <w:rPr>
          <w:rStyle w:val="CommentReference"/>
        </w:rPr>
        <w:commentReference w:id="84"/>
      </w:r>
    </w:p>
    <w:p w14:paraId="3D9A78E0" w14:textId="7C54AF43"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w:t>
      </w:r>
      <w:ins w:id="91" w:author="Allison S. Theobold" w:date="2021-05-17T16:05:00Z">
        <w:r w:rsidR="00281479">
          <w:rPr>
            <w:rFonts w:eastAsia="Times New Roman" w:cstheme="minorHAnsi"/>
            <w:color w:val="222222"/>
          </w:rPr>
          <w:t xml:space="preserve">t is unclear to me why </w:t>
        </w:r>
      </w:ins>
      <w:del w:id="92" w:author="Allison S. Theobold" w:date="2021-05-17T16:05:00Z">
        <w:r w:rsidRPr="00A574A8" w:rsidDel="00281479">
          <w:rPr>
            <w:rFonts w:eastAsia="Times New Roman" w:cstheme="minorHAnsi"/>
            <w:color w:val="222222"/>
          </w:rPr>
          <w:delText xml:space="preserve"> don’t know why </w:delText>
        </w:r>
      </w:del>
      <w:r w:rsidRPr="00A574A8">
        <w:rPr>
          <w:rFonts w:eastAsia="Times New Roman" w:cstheme="minorHAnsi"/>
          <w:color w:val="222222"/>
        </w:rPr>
        <w:t>you would use technology to teach statistics</w:t>
      </w:r>
    </w:p>
    <w:p w14:paraId="50FEB7C7" w14:textId="22E1C6CC"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ins w:id="93" w:author="Allison S. Theobold" w:date="2021-05-17T16:05:00Z">
        <w:r w:rsidR="00281479">
          <w:rPr>
            <w:rFonts w:eastAsia="Times New Roman" w:cstheme="minorHAnsi"/>
            <w:color w:val="222222"/>
          </w:rPr>
          <w:t xml:space="preserve">am not sure </w:t>
        </w:r>
      </w:ins>
      <w:del w:id="94" w:author="Allison S. Theobold" w:date="2021-05-17T16:05:00Z">
        <w:r w:rsidRPr="00A574A8" w:rsidDel="00281479">
          <w:rPr>
            <w:rFonts w:eastAsia="Times New Roman" w:cstheme="minorHAnsi"/>
            <w:color w:val="222222"/>
          </w:rPr>
          <w:delText xml:space="preserve">don’t know </w:delText>
        </w:r>
      </w:del>
      <w:r w:rsidRPr="00A574A8">
        <w:rPr>
          <w:rFonts w:eastAsia="Times New Roman" w:cstheme="minorHAnsi"/>
          <w:color w:val="222222"/>
        </w:rPr>
        <w:t xml:space="preserve">why I use technology to teach. </w:t>
      </w:r>
    </w:p>
    <w:p w14:paraId="19AE8C38" w14:textId="199F3FE3"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commentRangeStart w:id="95"/>
      <w:r w:rsidRPr="00A574A8">
        <w:rPr>
          <w:rFonts w:eastAsia="Times New Roman" w:cstheme="minorHAnsi"/>
          <w:color w:val="222222"/>
        </w:rPr>
        <w:t>I do</w:t>
      </w:r>
      <w:ins w:id="96" w:author="Allison S. Theobold" w:date="2021-05-17T16:05:00Z">
        <w:r w:rsidR="00281479">
          <w:rPr>
            <w:rFonts w:eastAsia="Times New Roman" w:cstheme="minorHAnsi"/>
            <w:color w:val="222222"/>
          </w:rPr>
          <w:t xml:space="preserve"> </w:t>
        </w:r>
      </w:ins>
      <w:r w:rsidRPr="00A574A8">
        <w:rPr>
          <w:rFonts w:eastAsia="Times New Roman" w:cstheme="minorHAnsi"/>
          <w:color w:val="222222"/>
        </w:rPr>
        <w:t>n</w:t>
      </w:r>
      <w:ins w:id="97" w:author="Allison S. Theobold" w:date="2021-05-17T16:05:00Z">
        <w:r w:rsidR="00281479">
          <w:rPr>
            <w:rFonts w:eastAsia="Times New Roman" w:cstheme="minorHAnsi"/>
            <w:color w:val="222222"/>
          </w:rPr>
          <w:t>o</w:t>
        </w:r>
      </w:ins>
      <w:del w:id="98" w:author="Allison S. Theobold" w:date="2021-05-17T16:05:00Z">
        <w:r w:rsidRPr="00A574A8" w:rsidDel="00281479">
          <w:rPr>
            <w:rFonts w:eastAsia="Times New Roman" w:cstheme="minorHAnsi"/>
            <w:color w:val="222222"/>
          </w:rPr>
          <w:delText>’</w:delText>
        </w:r>
      </w:del>
      <w:r w:rsidRPr="00A574A8">
        <w:rPr>
          <w:rFonts w:eastAsia="Times New Roman" w:cstheme="minorHAnsi"/>
          <w:color w:val="222222"/>
        </w:rPr>
        <w:t xml:space="preserve">t see me using </w:t>
      </w:r>
      <w:del w:id="99" w:author="Allison S. Theobold" w:date="2021-05-17T16:05:00Z">
        <w:r w:rsidRPr="00A574A8" w:rsidDel="00281479">
          <w:rPr>
            <w:rFonts w:eastAsia="Times New Roman" w:cstheme="minorHAnsi"/>
            <w:color w:val="222222"/>
          </w:rPr>
          <w:delText xml:space="preserve">it </w:delText>
        </w:r>
      </w:del>
      <w:ins w:id="100" w:author="Allison S. Theobold" w:date="2021-05-17T16:05:00Z">
        <w:r w:rsidR="00281479">
          <w:rPr>
            <w:rFonts w:eastAsia="Times New Roman" w:cstheme="minorHAnsi"/>
            <w:color w:val="222222"/>
          </w:rPr>
          <w:t>technology</w:t>
        </w:r>
        <w:r w:rsidR="00281479" w:rsidRPr="00A574A8">
          <w:rPr>
            <w:rFonts w:eastAsia="Times New Roman" w:cstheme="minorHAnsi"/>
            <w:color w:val="222222"/>
          </w:rPr>
          <w:t xml:space="preserve"> </w:t>
        </w:r>
      </w:ins>
      <w:r w:rsidRPr="00A574A8">
        <w:rPr>
          <w:rFonts w:eastAsia="Times New Roman" w:cstheme="minorHAnsi"/>
          <w:color w:val="222222"/>
        </w:rPr>
        <w:t xml:space="preserve">in the future </w:t>
      </w:r>
      <w:commentRangeEnd w:id="95"/>
      <w:r w:rsidR="00281479">
        <w:rPr>
          <w:rStyle w:val="CommentReference"/>
        </w:rPr>
        <w:commentReference w:id="95"/>
      </w:r>
    </w:p>
    <w:p w14:paraId="6DA1DC5A" w14:textId="77777777" w:rsidR="00CB4AB8" w:rsidRPr="00CB4AB8" w:rsidRDefault="00CB4AB8" w:rsidP="00CB4AB8"/>
    <w:p w14:paraId="49C945B7" w14:textId="5CD44D2E" w:rsidR="000B7D64" w:rsidRDefault="00A574A8" w:rsidP="00A574A8">
      <w:pPr>
        <w:pStyle w:val="Heading2"/>
      </w:pPr>
      <w:r>
        <w:t>General Comments</w:t>
      </w:r>
    </w:p>
    <w:p w14:paraId="57A1B3CD" w14:textId="28F3859F" w:rsidR="00A574A8" w:rsidRDefault="00281479" w:rsidP="00A574A8">
      <w:ins w:id="101" w:author="Allison S. Theobold" w:date="2021-05-17T16:06:00Z">
        <w:r>
          <w:t xml:space="preserve"> The last item about not using “it” (technology?) in the future is quite unclear. What construct are you attempting to cap</w:t>
        </w:r>
      </w:ins>
      <w:ins w:id="102" w:author="Allison S. Theobold" w:date="2021-05-17T16:07:00Z">
        <w:r>
          <w:t xml:space="preserve">ture? </w:t>
        </w:r>
      </w:ins>
    </w:p>
    <w:p w14:paraId="31C3150D" w14:textId="77777777" w:rsidR="00A574A8" w:rsidRPr="00A574A8" w:rsidRDefault="00A574A8" w:rsidP="00A574A8"/>
    <w:p w14:paraId="192F6FD7" w14:textId="7B92A84B" w:rsidR="009D5293" w:rsidRDefault="00670DE0" w:rsidP="009D5293">
      <w:pPr>
        <w:pStyle w:val="Heading1"/>
      </w:pPr>
      <w:r>
        <w:lastRenderedPageBreak/>
        <w:t xml:space="preserve">Active Learning </w:t>
      </w:r>
      <w:r w:rsidR="0001513F">
        <w:t>Strategy</w:t>
      </w:r>
      <w:r>
        <w:t xml:space="preserve"> 2 – </w:t>
      </w:r>
      <w:r w:rsidR="009D5293">
        <w:t>Group</w:t>
      </w:r>
      <w:r>
        <w:t xml:space="preserve"> </w:t>
      </w:r>
      <w:r w:rsidR="009D5293">
        <w:t>Work</w:t>
      </w:r>
    </w:p>
    <w:p w14:paraId="0F494005" w14:textId="33B21AB1" w:rsidR="0001513F" w:rsidRPr="0001513F" w:rsidRDefault="0001513F" w:rsidP="009D5293">
      <w:pPr>
        <w:rPr>
          <w:rFonts w:cstheme="minorHAnsi"/>
          <w:shd w:val="clear" w:color="auto" w:fill="FFFFFF"/>
        </w:rPr>
      </w:pPr>
      <w:r w:rsidRPr="0001513F">
        <w:rPr>
          <w:rStyle w:val="highlight"/>
          <w:rFonts w:cstheme="minorHAnsi"/>
          <w:shd w:val="clear" w:color="auto" w:fill="FFFFFF"/>
        </w:rPr>
        <w:t xml:space="preserve">Group work refers to: </w:t>
      </w:r>
      <w:r w:rsidRPr="0001513F">
        <w:rPr>
          <w:rFonts w:cstheme="minorHAnsi"/>
          <w:shd w:val="clear" w:color="auto" w:fill="FFFFFF"/>
        </w:rPr>
        <w:t xml:space="preserve">Method of instruction that gets students to work together in groups of two or more. </w:t>
      </w:r>
      <w:r w:rsidRPr="0001513F">
        <w:rPr>
          <w:rStyle w:val="highlight"/>
          <w:rFonts w:cstheme="minorHAnsi"/>
          <w:shd w:val="clear" w:color="auto" w:fill="FFFFFF"/>
        </w:rPr>
        <w:t>Group work</w:t>
      </w:r>
      <w:r w:rsidRPr="0001513F">
        <w:rPr>
          <w:rFonts w:cstheme="minorHAnsi"/>
          <w:shd w:val="clear" w:color="auto" w:fill="FFFFFF"/>
        </w:rPr>
        <w:t xml:space="preserve"> involves strategies that involve students to communicate with peers, share their ideas more equally across group members, and engage students to think critically about the topic(s) with their peers. This includes think-pair-share, group presentations, or other small </w:t>
      </w:r>
      <w:r w:rsidRPr="0001513F">
        <w:rPr>
          <w:rStyle w:val="highlight"/>
          <w:rFonts w:cstheme="minorHAnsi"/>
          <w:shd w:val="clear" w:color="auto" w:fill="FFFFFF"/>
        </w:rPr>
        <w:t>group work</w:t>
      </w:r>
      <w:r w:rsidRPr="0001513F">
        <w:rPr>
          <w:rFonts w:cstheme="minorHAnsi"/>
          <w:shd w:val="clear" w:color="auto" w:fill="FFFFFF"/>
        </w:rPr>
        <w:t xml:space="preserve"> activities that have the characteristics described above. </w:t>
      </w:r>
    </w:p>
    <w:p w14:paraId="4142AEE8" w14:textId="152052C4" w:rsidR="009D5293" w:rsidRDefault="009D5293" w:rsidP="009D5293">
      <w:r>
        <w:t xml:space="preserve">Question for Feedback: </w:t>
      </w:r>
    </w:p>
    <w:p w14:paraId="1413E320" w14:textId="4180CDDE" w:rsidR="0001513F" w:rsidRDefault="0001513F" w:rsidP="0001513F">
      <w:pPr>
        <w:pStyle w:val="Heading2"/>
      </w:pPr>
      <w:r>
        <w:t>Definition Feedback Questions</w:t>
      </w:r>
    </w:p>
    <w:p w14:paraId="04F3DBA8" w14:textId="77777777" w:rsidR="0001513F" w:rsidRDefault="0001513F" w:rsidP="0001513F">
      <w:pPr>
        <w:pStyle w:val="ListParagraph"/>
        <w:numPr>
          <w:ilvl w:val="0"/>
          <w:numId w:val="7"/>
        </w:numPr>
      </w:pPr>
      <w:r>
        <w:t>Do you agree with the working definition of technology? If not, please explain.</w:t>
      </w:r>
    </w:p>
    <w:p w14:paraId="1A3E7953" w14:textId="05669698" w:rsidR="0001513F" w:rsidRDefault="0001513F" w:rsidP="0001513F">
      <w:pPr>
        <w:pStyle w:val="ListParagraph"/>
        <w:numPr>
          <w:ilvl w:val="0"/>
          <w:numId w:val="7"/>
        </w:numPr>
      </w:pPr>
      <w:r>
        <w:t>Do you find this definition specific enough to clearly describe these activities to a general graduate student teaching audience? If not, please explain.</w:t>
      </w:r>
    </w:p>
    <w:p w14:paraId="4BABE9A2" w14:textId="4E8A3215" w:rsidR="0001513F" w:rsidRPr="0001513F" w:rsidRDefault="0001513F" w:rsidP="0001513F">
      <w:pPr>
        <w:rPr>
          <w:i/>
          <w:iCs/>
        </w:rPr>
      </w:pPr>
      <w:r>
        <w:rPr>
          <w:i/>
          <w:iCs/>
        </w:rPr>
        <w:t>Definition Feedback</w:t>
      </w:r>
    </w:p>
    <w:p w14:paraId="45C72C1B" w14:textId="77777777" w:rsidR="0001513F" w:rsidRPr="0001513F" w:rsidRDefault="0001513F" w:rsidP="0001513F"/>
    <w:p w14:paraId="363CC37D" w14:textId="5FC702ED" w:rsidR="009D5293" w:rsidRDefault="00332CA1" w:rsidP="009D5293">
      <w:pPr>
        <w:pStyle w:val="Heading2"/>
      </w:pPr>
      <w:r>
        <w:t>Construct 1:</w:t>
      </w:r>
      <w:r w:rsidR="009D5293">
        <w:t xml:space="preserve"> Intrinsic Motivation</w:t>
      </w:r>
    </w:p>
    <w:p w14:paraId="1287DC81" w14:textId="77777777" w:rsidR="0001513F" w:rsidRDefault="0001513F" w:rsidP="0001513F">
      <w:r>
        <w:t xml:space="preserve">Intrinsic Motivation – </w:t>
      </w:r>
      <w:r w:rsidRPr="00E25760">
        <w:t>Performing an activity for oneself, in order to experience pleasure and satisfaction inherent in the activity.</w:t>
      </w:r>
    </w:p>
    <w:p w14:paraId="01230102" w14:textId="77777777" w:rsidR="0001513F" w:rsidRDefault="0001513F" w:rsidP="0001513F">
      <w:pPr>
        <w:pStyle w:val="Heading3"/>
      </w:pPr>
      <w:r>
        <w:t xml:space="preserve">Feedback Questions: Wording </w:t>
      </w:r>
    </w:p>
    <w:p w14:paraId="36EA496C" w14:textId="73F37893" w:rsidR="0001513F" w:rsidRPr="001A6BEF" w:rsidRDefault="0001513F" w:rsidP="0001513F">
      <w:r>
        <w:t xml:space="preserve">Please respond to the following questions after each item below in the </w:t>
      </w:r>
      <w:r>
        <w:rPr>
          <w:i/>
          <w:iCs/>
        </w:rPr>
        <w:t>Wording Feedback</w:t>
      </w:r>
      <w:r>
        <w:t xml:space="preserve"> </w:t>
      </w:r>
      <w:r w:rsidR="00DE7A5B">
        <w:t>area</w:t>
      </w:r>
      <w:r>
        <w:t>.</w:t>
      </w:r>
    </w:p>
    <w:p w14:paraId="550F87B4" w14:textId="77777777" w:rsidR="0001513F" w:rsidRDefault="0001513F" w:rsidP="0001513F">
      <w:pPr>
        <w:pStyle w:val="ListParagraph"/>
        <w:numPr>
          <w:ilvl w:val="0"/>
          <w:numId w:val="9"/>
        </w:numPr>
      </w:pPr>
      <w:r>
        <w:t>Are their concerns about the wording of the question (e.g., double-barreled, idioms, jargon, etc.)?</w:t>
      </w:r>
    </w:p>
    <w:p w14:paraId="4FD5F708" w14:textId="14F92FFD" w:rsidR="0001513F" w:rsidRDefault="0001513F" w:rsidP="0001513F">
      <w:pPr>
        <w:pStyle w:val="ListParagraph"/>
        <w:numPr>
          <w:ilvl w:val="0"/>
          <w:numId w:val="9"/>
        </w:numPr>
      </w:pPr>
      <w:r>
        <w:t>Are their concerns about how items are phrased (e.g., leading items, items that may be misinterpreted, items that may not be appropriate for GSIs)</w:t>
      </w:r>
      <w:r w:rsidR="00593EFF">
        <w:t>?</w:t>
      </w:r>
    </w:p>
    <w:p w14:paraId="5E72C44C" w14:textId="77777777" w:rsidR="0001513F" w:rsidRDefault="0001513F" w:rsidP="0001513F">
      <w:pPr>
        <w:pStyle w:val="Heading3"/>
      </w:pPr>
      <w:r>
        <w:t>Feedback Questions: Relationship</w:t>
      </w:r>
    </w:p>
    <w:p w14:paraId="73E18201" w14:textId="362B8FC5" w:rsidR="0001513F" w:rsidRPr="001A6BEF" w:rsidRDefault="0001513F" w:rsidP="0001513F">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2D455DDF" w14:textId="77777777" w:rsidR="0001513F" w:rsidRDefault="0001513F" w:rsidP="0001513F">
      <w:pPr>
        <w:pStyle w:val="ListParagraph"/>
        <w:numPr>
          <w:ilvl w:val="0"/>
          <w:numId w:val="8"/>
        </w:numPr>
      </w:pPr>
      <w:r w:rsidRPr="003E41BA">
        <w:t xml:space="preserve">Do </w:t>
      </w:r>
      <w:r>
        <w:t xml:space="preserve">you believe </w:t>
      </w:r>
      <w:r w:rsidRPr="003E41BA">
        <w:t xml:space="preserve">each item reflect qualities of intrinsic motivation?  </w:t>
      </w:r>
    </w:p>
    <w:p w14:paraId="592EF114" w14:textId="77777777" w:rsidR="0001513F" w:rsidRDefault="0001513F" w:rsidP="0001513F">
      <w:pPr>
        <w:pStyle w:val="ListParagraph"/>
        <w:numPr>
          <w:ilvl w:val="0"/>
          <w:numId w:val="8"/>
        </w:numPr>
      </w:pPr>
      <w:r w:rsidRPr="003E41BA">
        <w:t>Do you believe there are missing items?</w:t>
      </w:r>
    </w:p>
    <w:p w14:paraId="78E36786" w14:textId="77777777" w:rsidR="0001513F" w:rsidRDefault="0001513F" w:rsidP="0001513F">
      <w:pPr>
        <w:pStyle w:val="ListParagraph"/>
        <w:numPr>
          <w:ilvl w:val="0"/>
          <w:numId w:val="8"/>
        </w:numPr>
      </w:pPr>
      <w:r w:rsidRPr="003E41BA">
        <w:t>Are aspects of intrinsic motivation’s definition mis or underrepresented within the set of items?</w:t>
      </w:r>
    </w:p>
    <w:p w14:paraId="47078906" w14:textId="77777777" w:rsidR="0001513F" w:rsidRDefault="0001513F" w:rsidP="0001513F">
      <w:pPr>
        <w:pStyle w:val="Heading3"/>
      </w:pPr>
      <w:r>
        <w:t>Items</w:t>
      </w:r>
    </w:p>
    <w:p w14:paraId="35C81BCA" w14:textId="3D8B94B7" w:rsidR="00256B19" w:rsidRDefault="00256B19" w:rsidP="00256B19">
      <w:pPr>
        <w:pStyle w:val="ListParagraph"/>
        <w:numPr>
          <w:ilvl w:val="0"/>
          <w:numId w:val="14"/>
        </w:numPr>
      </w:pPr>
      <w:r>
        <w:t>I find it enjoyable to discover new ways to use group work in my classroom</w:t>
      </w:r>
    </w:p>
    <w:p w14:paraId="58DEE6BA" w14:textId="35193B5A" w:rsidR="00256B19" w:rsidRDefault="00256B19" w:rsidP="00256B19">
      <w:pPr>
        <w:pStyle w:val="ListParagraph"/>
        <w:numPr>
          <w:ilvl w:val="0"/>
          <w:numId w:val="14"/>
        </w:numPr>
      </w:pPr>
      <w:r>
        <w:t>I am</w:t>
      </w:r>
      <w:commentRangeStart w:id="103"/>
      <w:r>
        <w:t xml:space="preserve"> happy </w:t>
      </w:r>
      <w:commentRangeEnd w:id="103"/>
      <w:r w:rsidR="00301F9B">
        <w:rPr>
          <w:rStyle w:val="CommentReference"/>
        </w:rPr>
        <w:commentReference w:id="103"/>
      </w:r>
      <w:r>
        <w:t xml:space="preserve">when using group work to teach statistics </w:t>
      </w:r>
    </w:p>
    <w:p w14:paraId="7A465F4F" w14:textId="5B772908" w:rsidR="00256B19" w:rsidRDefault="00256B19" w:rsidP="00256B19">
      <w:pPr>
        <w:pStyle w:val="ListParagraph"/>
        <w:numPr>
          <w:ilvl w:val="0"/>
          <w:numId w:val="14"/>
        </w:numPr>
      </w:pPr>
      <w:r>
        <w:t>I find using group work satisfying when teaching statistics</w:t>
      </w:r>
    </w:p>
    <w:p w14:paraId="78C34F8F" w14:textId="58269FB1" w:rsidR="00256B19" w:rsidRDefault="00256B19" w:rsidP="00256B19">
      <w:pPr>
        <w:pStyle w:val="ListParagraph"/>
        <w:numPr>
          <w:ilvl w:val="0"/>
          <w:numId w:val="14"/>
        </w:numPr>
      </w:pPr>
      <w:r>
        <w:t>I find it enjoyable to teach statistics using group work</w:t>
      </w:r>
    </w:p>
    <w:p w14:paraId="77D01682" w14:textId="2439C21F" w:rsidR="00256B19" w:rsidRDefault="00256B19" w:rsidP="00256B19">
      <w:pPr>
        <w:pStyle w:val="ListParagraph"/>
        <w:numPr>
          <w:ilvl w:val="0"/>
          <w:numId w:val="14"/>
        </w:numPr>
      </w:pPr>
      <w:r>
        <w:t>I would describe using group work to teach as very interesting</w:t>
      </w:r>
    </w:p>
    <w:p w14:paraId="04FC7948" w14:textId="22763137" w:rsidR="00256B19" w:rsidRDefault="00256B19" w:rsidP="00256B19">
      <w:pPr>
        <w:pStyle w:val="ListParagraph"/>
        <w:numPr>
          <w:ilvl w:val="0"/>
          <w:numId w:val="14"/>
        </w:numPr>
      </w:pPr>
      <w:r>
        <w:t>I naturally think about using group work when preparing a lesson</w:t>
      </w:r>
    </w:p>
    <w:p w14:paraId="64C582F7" w14:textId="0D846337" w:rsidR="00256B19" w:rsidRDefault="00256B19" w:rsidP="00256B19">
      <w:pPr>
        <w:pStyle w:val="ListParagraph"/>
        <w:numPr>
          <w:ilvl w:val="0"/>
          <w:numId w:val="14"/>
        </w:numPr>
      </w:pPr>
      <w:r>
        <w:t xml:space="preserve">I’m committed to continuously using group work to teach statistics in my classroom </w:t>
      </w:r>
    </w:p>
    <w:p w14:paraId="083E2656" w14:textId="013EAE5E" w:rsidR="00256B19" w:rsidRDefault="00256B19" w:rsidP="00256B19">
      <w:pPr>
        <w:pStyle w:val="ListParagraph"/>
        <w:numPr>
          <w:ilvl w:val="0"/>
          <w:numId w:val="14"/>
        </w:numPr>
      </w:pPr>
      <w:r>
        <w:t xml:space="preserve">I get excited when using group work to teach statistics </w:t>
      </w:r>
    </w:p>
    <w:p w14:paraId="5CB40637" w14:textId="74910D30" w:rsidR="00256B19" w:rsidRDefault="00256B19" w:rsidP="00256B19"/>
    <w:p w14:paraId="3F04157F" w14:textId="77777777" w:rsidR="00256B19" w:rsidRPr="005C5364" w:rsidRDefault="00256B19" w:rsidP="00256B19">
      <w:pPr>
        <w:rPr>
          <w:i/>
          <w:iCs/>
        </w:rPr>
      </w:pPr>
      <w:r>
        <w:rPr>
          <w:i/>
          <w:iCs/>
        </w:rPr>
        <w:lastRenderedPageBreak/>
        <w:t>Wording Feedback</w:t>
      </w:r>
    </w:p>
    <w:p w14:paraId="1AB98560" w14:textId="77777777" w:rsidR="00256B19" w:rsidRDefault="00256B19" w:rsidP="00256B19">
      <w:pPr>
        <w:rPr>
          <w:i/>
          <w:iCs/>
        </w:rPr>
      </w:pPr>
    </w:p>
    <w:p w14:paraId="5A3E7E5A" w14:textId="77777777" w:rsidR="00256B19" w:rsidRPr="003E41BA" w:rsidRDefault="00256B19" w:rsidP="00256B19">
      <w:pPr>
        <w:rPr>
          <w:i/>
          <w:iCs/>
        </w:rPr>
      </w:pPr>
      <w:r>
        <w:rPr>
          <w:i/>
          <w:iCs/>
        </w:rPr>
        <w:t>Relationship Feedback</w:t>
      </w:r>
    </w:p>
    <w:p w14:paraId="7BB3E278" w14:textId="45E9F6F0" w:rsidR="00256B19" w:rsidRPr="00301F9B" w:rsidRDefault="00301F9B" w:rsidP="00256B19">
      <w:ins w:id="104" w:author="Allison S. Theobold" w:date="2021-05-17T16:09:00Z">
        <w:r>
          <w:t xml:space="preserve">I wonder if the “happiness” or “excitement” for using group work is </w:t>
        </w:r>
        <w:r>
          <w:rPr>
            <w:i/>
            <w:iCs/>
          </w:rPr>
          <w:t>only</w:t>
        </w:r>
        <w:r>
          <w:t xml:space="preserve"> internal or if these feelings correspond to watching students work in gr</w:t>
        </w:r>
      </w:ins>
      <w:ins w:id="105" w:author="Allison S. Theobold" w:date="2021-05-17T16:10:00Z">
        <w:r>
          <w:t xml:space="preserve">oups. Personally, watching groups work together to solve difficult tasks makes me excited, which is more than just the use of group work in general. I would feel </w:t>
        </w:r>
      </w:ins>
      <w:ins w:id="106" w:author="Allison S. Theobold" w:date="2021-05-17T16:11:00Z">
        <w:r>
          <w:t xml:space="preserve">sad if I used group work (that I thought was going to be effective) and it just flopped! </w:t>
        </w:r>
      </w:ins>
    </w:p>
    <w:p w14:paraId="652BFDAD" w14:textId="77777777" w:rsidR="00CB4AB8" w:rsidRPr="002D03D2" w:rsidRDefault="00CB4AB8" w:rsidP="009D5293"/>
    <w:p w14:paraId="1D3B3118" w14:textId="4993CF49" w:rsidR="009D5293" w:rsidRDefault="00332CA1" w:rsidP="009D5293">
      <w:pPr>
        <w:pStyle w:val="Heading2"/>
      </w:pPr>
      <w:r>
        <w:t xml:space="preserve">Construct </w:t>
      </w:r>
      <w:r w:rsidR="009D5293">
        <w:t>2</w:t>
      </w:r>
      <w:r>
        <w:t>:</w:t>
      </w:r>
      <w:r w:rsidR="009D5293">
        <w:t xml:space="preserve"> </w:t>
      </w:r>
      <w:r w:rsidR="00D563FD">
        <w:t xml:space="preserve">Integrated Regulation </w:t>
      </w:r>
      <w:r w:rsidR="009D5293">
        <w:t xml:space="preserve"> </w:t>
      </w:r>
    </w:p>
    <w:p w14:paraId="780F6AF0" w14:textId="55901440" w:rsidR="00D563FD" w:rsidRPr="001C4F23" w:rsidRDefault="00D563FD" w:rsidP="00D563FD">
      <w:pPr>
        <w:pStyle w:val="ListParagraph"/>
        <w:numPr>
          <w:ilvl w:val="0"/>
          <w:numId w:val="6"/>
        </w:numPr>
        <w:pPrChange w:id="107" w:author="Allison S. Theobold" w:date="2021-05-17T16:11:00Z">
          <w:pPr/>
        </w:pPrChange>
      </w:pPr>
      <w:r>
        <w:t xml:space="preserve">Integrated Regulation – </w:t>
      </w:r>
      <w:r w:rsidRPr="00E25760">
        <w:t>Non-intrinsically motivated behavior has been completely internalized, there is no internal resistance, and there is a willingness to do the behavior because it is</w:t>
      </w:r>
      <w:ins w:id="108" w:author="Allison S. Theobold" w:date="2021-05-17T15:50:00Z">
        <w:r w:rsidR="00C121F0">
          <w:t xml:space="preserve"> </w:t>
        </w:r>
        <w:r w:rsidR="00C121F0" w:rsidRPr="00E25760">
          <w:t>important and valuable to the self, albeit not enjoyable.</w:t>
        </w:r>
      </w:ins>
    </w:p>
    <w:p w14:paraId="0286830F" w14:textId="77777777" w:rsidR="00D563FD" w:rsidRDefault="00D563FD" w:rsidP="00D563FD">
      <w:pPr>
        <w:pStyle w:val="Heading3"/>
      </w:pPr>
      <w:r>
        <w:t xml:space="preserve">Feedback Questions: Wording </w:t>
      </w:r>
    </w:p>
    <w:p w14:paraId="7D5E9250" w14:textId="21726820" w:rsidR="00D563FD" w:rsidRPr="001A6BEF" w:rsidRDefault="00D563FD" w:rsidP="00D563FD">
      <w:r>
        <w:t xml:space="preserve">Please respond to the following questions after each item below in the </w:t>
      </w:r>
      <w:r>
        <w:rPr>
          <w:i/>
          <w:iCs/>
        </w:rPr>
        <w:t>Wording Feedback</w:t>
      </w:r>
      <w:r>
        <w:t xml:space="preserve"> </w:t>
      </w:r>
      <w:r w:rsidR="00DE7A5B">
        <w:t>area</w:t>
      </w:r>
      <w:r>
        <w:t>.</w:t>
      </w:r>
    </w:p>
    <w:p w14:paraId="30200C4A" w14:textId="77777777" w:rsidR="00D563FD" w:rsidRDefault="00D563FD" w:rsidP="00D563FD">
      <w:pPr>
        <w:pStyle w:val="ListParagraph"/>
        <w:numPr>
          <w:ilvl w:val="0"/>
          <w:numId w:val="9"/>
        </w:numPr>
      </w:pPr>
      <w:r>
        <w:t>Are their concerns about the wording of the question (e.g., double-barreled, idioms, jargon, etc.)?</w:t>
      </w:r>
    </w:p>
    <w:p w14:paraId="58843BC9" w14:textId="039AEFCF" w:rsidR="00D563FD" w:rsidRDefault="00D563FD" w:rsidP="00D563FD">
      <w:pPr>
        <w:pStyle w:val="ListParagraph"/>
        <w:numPr>
          <w:ilvl w:val="0"/>
          <w:numId w:val="9"/>
        </w:numPr>
      </w:pPr>
      <w:r>
        <w:t>Are their concerns about how items are phrased (e.g., leading items, items that may be misinterpreted, items that may not be appropriate for GSIs)</w:t>
      </w:r>
      <w:r w:rsidR="00593EFF">
        <w:t>?</w:t>
      </w:r>
    </w:p>
    <w:p w14:paraId="63F6841B" w14:textId="77777777" w:rsidR="00D563FD" w:rsidRDefault="00D563FD" w:rsidP="00D563FD">
      <w:pPr>
        <w:pStyle w:val="Heading3"/>
      </w:pPr>
      <w:r>
        <w:t>Feedback Questions: Relationship</w:t>
      </w:r>
    </w:p>
    <w:p w14:paraId="0336E3D8" w14:textId="5CBE2615" w:rsidR="00D563FD" w:rsidRPr="001A6BEF" w:rsidRDefault="00D563FD" w:rsidP="00D563FD">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6BCF7563" w14:textId="36E9AFAF" w:rsidR="00D563FD" w:rsidRDefault="00D563FD" w:rsidP="00D563FD">
      <w:pPr>
        <w:pStyle w:val="ListParagraph"/>
        <w:numPr>
          <w:ilvl w:val="0"/>
          <w:numId w:val="8"/>
        </w:numPr>
      </w:pPr>
      <w:r w:rsidRPr="003E41BA">
        <w:t xml:space="preserve">Do </w:t>
      </w:r>
      <w:r>
        <w:t xml:space="preserve">you believe </w:t>
      </w:r>
      <w:r w:rsidRPr="003E41BA">
        <w:t xml:space="preserve">each item reflect qualities of </w:t>
      </w:r>
      <w:r w:rsidR="0065666F">
        <w:t>integrated regulation</w:t>
      </w:r>
      <w:r w:rsidRPr="003E41BA">
        <w:t xml:space="preserve">?  </w:t>
      </w:r>
    </w:p>
    <w:p w14:paraId="10D73F58" w14:textId="77777777" w:rsidR="00D563FD" w:rsidRDefault="00D563FD" w:rsidP="00D563FD">
      <w:pPr>
        <w:pStyle w:val="ListParagraph"/>
        <w:numPr>
          <w:ilvl w:val="0"/>
          <w:numId w:val="8"/>
        </w:numPr>
      </w:pPr>
      <w:r w:rsidRPr="003E41BA">
        <w:t>Do you believe there are missing items?</w:t>
      </w:r>
    </w:p>
    <w:p w14:paraId="2CA5DE6C" w14:textId="022E835F" w:rsidR="00D563FD" w:rsidRDefault="00D563FD" w:rsidP="00D563FD">
      <w:pPr>
        <w:pStyle w:val="ListParagraph"/>
        <w:numPr>
          <w:ilvl w:val="0"/>
          <w:numId w:val="8"/>
        </w:numPr>
      </w:pPr>
      <w:r w:rsidRPr="003E41BA">
        <w:t xml:space="preserve">Are aspects of </w:t>
      </w:r>
      <w:r w:rsidR="0065666F">
        <w:t>integrated regulation’s</w:t>
      </w:r>
      <w:r w:rsidRPr="003E41BA">
        <w:t xml:space="preserve"> definition mis or underrepresented within the set of items?</w:t>
      </w:r>
    </w:p>
    <w:p w14:paraId="7252ABB3" w14:textId="77777777" w:rsidR="00D563FD" w:rsidRDefault="00D563FD" w:rsidP="00D563FD">
      <w:pPr>
        <w:pStyle w:val="Heading3"/>
      </w:pPr>
      <w:r>
        <w:t>Items</w:t>
      </w:r>
    </w:p>
    <w:p w14:paraId="0EB653D3"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I believe using group work is necessary when teaching statistics</w:t>
      </w:r>
    </w:p>
    <w:p w14:paraId="26A24B29"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Using group work is consistent with my values as an instructor</w:t>
      </w:r>
    </w:p>
    <w:p w14:paraId="6718EC83"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Using group work is part of the way I have chosen to teach statistics</w:t>
      </w:r>
    </w:p>
    <w:p w14:paraId="637AB6BD"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commentRangeStart w:id="109"/>
      <w:r w:rsidRPr="00B27C25">
        <w:rPr>
          <w:rFonts w:eastAsia="Times New Roman" w:cstheme="minorHAnsi"/>
          <w:color w:val="222222"/>
        </w:rPr>
        <w:t>Using group work is a part of who I am as a statistics instructor</w:t>
      </w:r>
      <w:commentRangeEnd w:id="109"/>
      <w:r w:rsidR="00477440">
        <w:rPr>
          <w:rStyle w:val="CommentReference"/>
        </w:rPr>
        <w:commentReference w:id="109"/>
      </w:r>
    </w:p>
    <w:p w14:paraId="571E247A"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 xml:space="preserve">Using group work is important for me </w:t>
      </w:r>
      <w:commentRangeStart w:id="110"/>
      <w:r w:rsidRPr="00B27C25">
        <w:rPr>
          <w:rFonts w:eastAsia="Times New Roman" w:cstheme="minorHAnsi"/>
          <w:color w:val="222222"/>
        </w:rPr>
        <w:t>as a statistics instructor</w:t>
      </w:r>
      <w:commentRangeEnd w:id="110"/>
      <w:r w:rsidR="00477440">
        <w:rPr>
          <w:rStyle w:val="CommentReference"/>
        </w:rPr>
        <w:commentReference w:id="110"/>
      </w:r>
    </w:p>
    <w:p w14:paraId="646803AA" w14:textId="17252D78" w:rsidR="00B27C25" w:rsidRPr="00B27C25" w:rsidRDefault="00477440" w:rsidP="00B27C25">
      <w:pPr>
        <w:pStyle w:val="ListParagraph"/>
        <w:numPr>
          <w:ilvl w:val="0"/>
          <w:numId w:val="15"/>
        </w:numPr>
        <w:shd w:val="clear" w:color="auto" w:fill="FFFFFF"/>
        <w:spacing w:after="0" w:line="240" w:lineRule="auto"/>
        <w:rPr>
          <w:rFonts w:eastAsia="Times New Roman" w:cstheme="minorHAnsi"/>
          <w:color w:val="222222"/>
        </w:rPr>
      </w:pPr>
      <w:ins w:id="111" w:author="Allison S. Theobold" w:date="2021-05-17T16:12:00Z">
        <w:r>
          <w:rPr>
            <w:rFonts w:eastAsia="Times New Roman" w:cstheme="minorHAnsi"/>
            <w:color w:val="222222"/>
          </w:rPr>
          <w:t xml:space="preserve">I believe </w:t>
        </w:r>
      </w:ins>
      <w:del w:id="112" w:author="Allison S. Theobold" w:date="2021-05-17T16:12:00Z">
        <w:r w:rsidR="00B27C25" w:rsidRPr="00B27C25" w:rsidDel="00477440">
          <w:rPr>
            <w:rFonts w:eastAsia="Times New Roman" w:cstheme="minorHAnsi"/>
            <w:color w:val="222222"/>
          </w:rPr>
          <w:delText>U</w:delText>
        </w:r>
      </w:del>
      <w:ins w:id="113" w:author="Allison S. Theobold" w:date="2021-05-17T16:12:00Z">
        <w:r>
          <w:rPr>
            <w:rFonts w:eastAsia="Times New Roman" w:cstheme="minorHAnsi"/>
            <w:color w:val="222222"/>
          </w:rPr>
          <w:t>u</w:t>
        </w:r>
      </w:ins>
      <w:r w:rsidR="00B27C25" w:rsidRPr="00B27C25">
        <w:rPr>
          <w:rFonts w:eastAsia="Times New Roman" w:cstheme="minorHAnsi"/>
          <w:color w:val="222222"/>
        </w:rPr>
        <w:t>sing group work is a better way to teach statistics than through strictly lecture</w:t>
      </w:r>
    </w:p>
    <w:p w14:paraId="3428388B" w14:textId="40A065A3"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 xml:space="preserve">I find the use of group work extremely </w:t>
      </w:r>
      <w:commentRangeStart w:id="114"/>
      <w:r w:rsidRPr="00B27C25">
        <w:rPr>
          <w:rFonts w:eastAsia="Times New Roman" w:cstheme="minorHAnsi"/>
          <w:color w:val="222222"/>
        </w:rPr>
        <w:t xml:space="preserve">valuable </w:t>
      </w:r>
      <w:commentRangeEnd w:id="114"/>
      <w:r w:rsidR="00477440">
        <w:rPr>
          <w:rStyle w:val="CommentReference"/>
        </w:rPr>
        <w:commentReference w:id="114"/>
      </w:r>
      <w:r w:rsidRPr="00B27C25">
        <w:rPr>
          <w:rFonts w:eastAsia="Times New Roman" w:cstheme="minorHAnsi"/>
          <w:color w:val="222222"/>
        </w:rPr>
        <w:t>when teaching</w:t>
      </w:r>
    </w:p>
    <w:p w14:paraId="28264E02" w14:textId="3226707F" w:rsidR="00CB4AB8" w:rsidRDefault="00CB4AB8" w:rsidP="00CB4AB8"/>
    <w:p w14:paraId="00FFA186" w14:textId="77777777" w:rsidR="00D563FD" w:rsidRPr="005C5364" w:rsidRDefault="00D563FD" w:rsidP="00D563FD">
      <w:pPr>
        <w:rPr>
          <w:i/>
          <w:iCs/>
        </w:rPr>
      </w:pPr>
      <w:r>
        <w:rPr>
          <w:i/>
          <w:iCs/>
        </w:rPr>
        <w:t>Wording Feedback</w:t>
      </w:r>
    </w:p>
    <w:p w14:paraId="69E44454" w14:textId="4DB29050" w:rsidR="00D563FD" w:rsidRPr="00232508" w:rsidRDefault="00232508" w:rsidP="00D563FD">
      <w:pPr>
        <w:rPr>
          <w:rPrChange w:id="115" w:author="Allison S. Theobold" w:date="2021-05-17T16:13:00Z">
            <w:rPr>
              <w:i/>
              <w:iCs/>
            </w:rPr>
          </w:rPrChange>
        </w:rPr>
      </w:pPr>
      <w:ins w:id="116" w:author="Allison S. Theobold" w:date="2021-05-17T16:13:00Z">
        <w:r>
          <w:t xml:space="preserve">Is “consistent with my values” synonymous with teaching according to the disciplinary “best” practices? If so, this is a bit difficult to separate from external regulation.  </w:t>
        </w:r>
      </w:ins>
    </w:p>
    <w:p w14:paraId="751E42A0" w14:textId="77777777" w:rsidR="00D563FD" w:rsidRPr="003E41BA" w:rsidRDefault="00D563FD" w:rsidP="00D563FD">
      <w:pPr>
        <w:rPr>
          <w:i/>
          <w:iCs/>
        </w:rPr>
      </w:pPr>
      <w:r>
        <w:rPr>
          <w:i/>
          <w:iCs/>
        </w:rPr>
        <w:t>Relationship Feedback</w:t>
      </w:r>
    </w:p>
    <w:p w14:paraId="07B68B03" w14:textId="77777777" w:rsidR="00D563FD" w:rsidRPr="00CB4AB8" w:rsidRDefault="00D563FD" w:rsidP="00CB4AB8"/>
    <w:p w14:paraId="33C7B2A7" w14:textId="4173B8FD" w:rsidR="00CB4AB8" w:rsidRDefault="00332CA1" w:rsidP="00DE7A5B">
      <w:pPr>
        <w:pStyle w:val="Heading2"/>
      </w:pPr>
      <w:r>
        <w:t xml:space="preserve">Construct </w:t>
      </w:r>
      <w:r w:rsidR="009D5293">
        <w:t>3</w:t>
      </w:r>
      <w:r>
        <w:t>:</w:t>
      </w:r>
      <w:r w:rsidR="009D5293">
        <w:t xml:space="preserve"> External </w:t>
      </w:r>
      <w:r w:rsidR="00D563FD">
        <w:t xml:space="preserve">Regulation </w:t>
      </w:r>
    </w:p>
    <w:p w14:paraId="75267764" w14:textId="77777777" w:rsidR="0065666F" w:rsidRDefault="0065666F" w:rsidP="0065666F">
      <w:r>
        <w:t xml:space="preserve">External Regulation – </w:t>
      </w:r>
      <w:r w:rsidRPr="00E25760">
        <w:t>Motivation behavior where that has not been internalized. A willingness to do a behavior to obtain something tangible that satisfies an eternal demand or avoids punishment.</w:t>
      </w:r>
    </w:p>
    <w:p w14:paraId="5FBF3FFF" w14:textId="77777777" w:rsidR="0065666F" w:rsidRDefault="0065666F" w:rsidP="0065666F">
      <w:pPr>
        <w:pStyle w:val="Heading3"/>
      </w:pPr>
      <w:r>
        <w:t xml:space="preserve">Feedback Questions: Wording </w:t>
      </w:r>
    </w:p>
    <w:p w14:paraId="4706FF77" w14:textId="48EAE142" w:rsidR="0065666F" w:rsidRPr="001A6BEF" w:rsidRDefault="0065666F" w:rsidP="0065666F">
      <w:r>
        <w:t xml:space="preserve">Please respond to the following questions after each item below in the </w:t>
      </w:r>
      <w:r>
        <w:rPr>
          <w:i/>
          <w:iCs/>
        </w:rPr>
        <w:t>Wording Feedback</w:t>
      </w:r>
      <w:r>
        <w:t xml:space="preserve"> </w:t>
      </w:r>
      <w:r w:rsidR="00DE7A5B">
        <w:t>area</w:t>
      </w:r>
      <w:r>
        <w:t>.</w:t>
      </w:r>
    </w:p>
    <w:p w14:paraId="72834C4C" w14:textId="77777777" w:rsidR="0065666F" w:rsidRDefault="0065666F" w:rsidP="0065666F">
      <w:pPr>
        <w:pStyle w:val="ListParagraph"/>
        <w:numPr>
          <w:ilvl w:val="0"/>
          <w:numId w:val="9"/>
        </w:numPr>
      </w:pPr>
      <w:r>
        <w:t>Are their concerns about the wording of the question (e.g., double-barreled, idioms, jargon, etc.)?</w:t>
      </w:r>
    </w:p>
    <w:p w14:paraId="3212F82C" w14:textId="7EE183FB" w:rsidR="0065666F" w:rsidRDefault="0065666F" w:rsidP="0065666F">
      <w:pPr>
        <w:pStyle w:val="ListParagraph"/>
        <w:numPr>
          <w:ilvl w:val="0"/>
          <w:numId w:val="9"/>
        </w:numPr>
      </w:pPr>
      <w:r>
        <w:t>Are their concerns about how items are phrased (e.g., leading items, items that may be misinterpreted, items that may not be appropriate for GSIs)</w:t>
      </w:r>
      <w:r w:rsidR="00593EFF">
        <w:t>?</w:t>
      </w:r>
    </w:p>
    <w:p w14:paraId="1CC76D81" w14:textId="77777777" w:rsidR="0065666F" w:rsidRDefault="0065666F" w:rsidP="0065666F">
      <w:pPr>
        <w:pStyle w:val="Heading3"/>
      </w:pPr>
      <w:r>
        <w:t>Feedback Questions: Relationship</w:t>
      </w:r>
    </w:p>
    <w:p w14:paraId="29C0A636" w14:textId="7D9A287F" w:rsidR="0065666F" w:rsidRPr="001A6BEF" w:rsidRDefault="0065666F" w:rsidP="0065666F">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5EB52FDF" w14:textId="621C385F" w:rsidR="0065666F" w:rsidRDefault="0065666F" w:rsidP="0065666F">
      <w:pPr>
        <w:pStyle w:val="ListParagraph"/>
        <w:numPr>
          <w:ilvl w:val="0"/>
          <w:numId w:val="8"/>
        </w:numPr>
      </w:pPr>
      <w:r w:rsidRPr="003E41BA">
        <w:t xml:space="preserve">Do </w:t>
      </w:r>
      <w:r>
        <w:t xml:space="preserve">you believe </w:t>
      </w:r>
      <w:r w:rsidRPr="003E41BA">
        <w:t xml:space="preserve">each item reflect qualities of </w:t>
      </w:r>
      <w:r>
        <w:t>external regulation</w:t>
      </w:r>
      <w:r w:rsidRPr="003E41BA">
        <w:t xml:space="preserve">?  </w:t>
      </w:r>
    </w:p>
    <w:p w14:paraId="67FA5813" w14:textId="77777777" w:rsidR="0065666F" w:rsidRDefault="0065666F" w:rsidP="0065666F">
      <w:pPr>
        <w:pStyle w:val="ListParagraph"/>
        <w:numPr>
          <w:ilvl w:val="0"/>
          <w:numId w:val="8"/>
        </w:numPr>
      </w:pPr>
      <w:r w:rsidRPr="003E41BA">
        <w:t>Do you believe there are missing items?</w:t>
      </w:r>
    </w:p>
    <w:p w14:paraId="0A11B77C" w14:textId="400EA61C" w:rsidR="0065666F" w:rsidRDefault="0065666F" w:rsidP="0065666F">
      <w:pPr>
        <w:pStyle w:val="ListParagraph"/>
        <w:numPr>
          <w:ilvl w:val="0"/>
          <w:numId w:val="8"/>
        </w:numPr>
      </w:pPr>
      <w:r w:rsidRPr="003E41BA">
        <w:t xml:space="preserve">Are aspects of </w:t>
      </w:r>
      <w:r>
        <w:t>external regulation’s</w:t>
      </w:r>
      <w:r w:rsidRPr="003E41BA">
        <w:t xml:space="preserve"> definition mis or underrepresented within the set of items?</w:t>
      </w:r>
    </w:p>
    <w:p w14:paraId="68F901D2" w14:textId="0826FD00" w:rsidR="00CB4AB8" w:rsidRDefault="0065666F" w:rsidP="00BA10AC">
      <w:pPr>
        <w:pStyle w:val="Heading3"/>
      </w:pPr>
      <w:r>
        <w:t>Items</w:t>
      </w:r>
    </w:p>
    <w:p w14:paraId="07289F01"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 xml:space="preserve">I use group work because it is recommended to me by </w:t>
      </w:r>
      <w:commentRangeStart w:id="117"/>
      <w:r w:rsidRPr="0065666F">
        <w:rPr>
          <w:rFonts w:eastAsia="Times New Roman" w:cstheme="minorHAnsi"/>
          <w:color w:val="222222"/>
        </w:rPr>
        <w:t>another</w:t>
      </w:r>
      <w:commentRangeEnd w:id="117"/>
      <w:r w:rsidR="00805B90">
        <w:rPr>
          <w:rStyle w:val="CommentReference"/>
        </w:rPr>
        <w:commentReference w:id="117"/>
      </w:r>
    </w:p>
    <w:p w14:paraId="78C24E13" w14:textId="48C5E8AF"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it feels like this is the way I</w:t>
      </w:r>
      <w:ins w:id="118" w:author="Allison S. Theobold" w:date="2021-05-17T16:15:00Z">
        <w:r w:rsidR="00805B90">
          <w:rPr>
            <w:rFonts w:eastAsia="Times New Roman" w:cstheme="minorHAnsi"/>
            <w:color w:val="222222"/>
          </w:rPr>
          <w:t xml:space="preserve"> am expected </w:t>
        </w:r>
      </w:ins>
      <w:del w:id="119" w:author="Allison S. Theobold" w:date="2021-05-17T16:15:00Z">
        <w:r w:rsidRPr="0065666F" w:rsidDel="00805B90">
          <w:rPr>
            <w:rFonts w:eastAsia="Times New Roman" w:cstheme="minorHAnsi"/>
            <w:color w:val="222222"/>
          </w:rPr>
          <w:delText xml:space="preserve"> have </w:delText>
        </w:r>
      </w:del>
      <w:r w:rsidRPr="0065666F">
        <w:rPr>
          <w:rFonts w:eastAsia="Times New Roman" w:cstheme="minorHAnsi"/>
          <w:color w:val="222222"/>
        </w:rPr>
        <w:t>to teach statistics</w:t>
      </w:r>
    </w:p>
    <w:p w14:paraId="54ADF97B" w14:textId="7D0660F3"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 xml:space="preserve">I use group work because I would get in trouble by </w:t>
      </w:r>
      <w:commentRangeStart w:id="120"/>
      <w:r w:rsidRPr="0065666F">
        <w:rPr>
          <w:rFonts w:eastAsia="Times New Roman" w:cstheme="minorHAnsi"/>
          <w:color w:val="222222"/>
        </w:rPr>
        <w:t xml:space="preserve">others </w:t>
      </w:r>
      <w:commentRangeEnd w:id="120"/>
      <w:r w:rsidR="00941BCD">
        <w:rPr>
          <w:rStyle w:val="CommentReference"/>
        </w:rPr>
        <w:commentReference w:id="120"/>
      </w:r>
      <w:r w:rsidRPr="0065666F">
        <w:rPr>
          <w:rFonts w:eastAsia="Times New Roman" w:cstheme="minorHAnsi"/>
          <w:color w:val="222222"/>
        </w:rPr>
        <w:t>if I didn’t teach using it</w:t>
      </w:r>
    </w:p>
    <w:p w14:paraId="1C9572E1"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 xml:space="preserve">I use group work because I believe students would be </w:t>
      </w:r>
      <w:commentRangeStart w:id="121"/>
      <w:r w:rsidRPr="0065666F">
        <w:rPr>
          <w:rFonts w:eastAsia="Times New Roman" w:cstheme="minorHAnsi"/>
          <w:color w:val="222222"/>
        </w:rPr>
        <w:t xml:space="preserve">upset with me </w:t>
      </w:r>
      <w:commentRangeEnd w:id="121"/>
      <w:r w:rsidR="00941BCD">
        <w:rPr>
          <w:rStyle w:val="CommentReference"/>
        </w:rPr>
        <w:commentReference w:id="121"/>
      </w:r>
      <w:r w:rsidRPr="0065666F">
        <w:rPr>
          <w:rFonts w:eastAsia="Times New Roman" w:cstheme="minorHAnsi"/>
          <w:color w:val="222222"/>
        </w:rPr>
        <w:t>if I didn’t teach using it</w:t>
      </w:r>
    </w:p>
    <w:p w14:paraId="5EA17597"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 think it will help me earn a teaching award</w:t>
      </w:r>
    </w:p>
    <w:p w14:paraId="351376F2"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 xml:space="preserve">I use group work because it will help me gain an </w:t>
      </w:r>
      <w:commentRangeStart w:id="122"/>
      <w:r w:rsidRPr="0065666F">
        <w:rPr>
          <w:rFonts w:eastAsia="Times New Roman" w:cstheme="minorHAnsi"/>
          <w:color w:val="222222"/>
        </w:rPr>
        <w:t>external benefit</w:t>
      </w:r>
      <w:commentRangeEnd w:id="122"/>
      <w:r w:rsidR="00941BCD">
        <w:rPr>
          <w:rStyle w:val="CommentReference"/>
        </w:rPr>
        <w:commentReference w:id="122"/>
      </w:r>
    </w:p>
    <w:p w14:paraId="3848C7DC"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 xml:space="preserve">I use group work because I am </w:t>
      </w:r>
      <w:commentRangeStart w:id="123"/>
      <w:r w:rsidRPr="0065666F">
        <w:rPr>
          <w:rFonts w:eastAsia="Times New Roman" w:cstheme="minorHAnsi"/>
          <w:color w:val="222222"/>
        </w:rPr>
        <w:t>praised for doing so</w:t>
      </w:r>
      <w:commentRangeEnd w:id="123"/>
      <w:r w:rsidR="00941BCD">
        <w:rPr>
          <w:rStyle w:val="CommentReference"/>
        </w:rPr>
        <w:commentReference w:id="123"/>
      </w:r>
    </w:p>
    <w:p w14:paraId="440C39F7" w14:textId="06691BE5"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 xml:space="preserve">I use group work only when I am being observed by </w:t>
      </w:r>
      <w:del w:id="124" w:author="Allison S. Theobold" w:date="2021-05-17T16:14:00Z">
        <w:r w:rsidRPr="0065666F" w:rsidDel="00A26299">
          <w:rPr>
            <w:rFonts w:eastAsia="Times New Roman" w:cstheme="minorHAnsi"/>
            <w:color w:val="222222"/>
          </w:rPr>
          <w:delText xml:space="preserve">a </w:delText>
        </w:r>
      </w:del>
      <w:r w:rsidRPr="0065666F">
        <w:rPr>
          <w:rFonts w:eastAsia="Times New Roman" w:cstheme="minorHAnsi"/>
          <w:color w:val="222222"/>
        </w:rPr>
        <w:t>another</w:t>
      </w:r>
      <w:ins w:id="125" w:author="Allison S. Theobold" w:date="2021-05-17T16:14:00Z">
        <w:r w:rsidR="00A26299">
          <w:rPr>
            <w:rFonts w:eastAsia="Times New Roman" w:cstheme="minorHAnsi"/>
            <w:color w:val="222222"/>
          </w:rPr>
          <w:t xml:space="preserve"> instructor</w:t>
        </w:r>
      </w:ins>
    </w:p>
    <w:p w14:paraId="3148CEC2" w14:textId="016C406F" w:rsid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others think of me as a better instructor</w:t>
      </w:r>
    </w:p>
    <w:p w14:paraId="30F093B4" w14:textId="1FB9A7E4" w:rsidR="00301CEB" w:rsidRDefault="00301CEB" w:rsidP="00301CEB">
      <w:pPr>
        <w:shd w:val="clear" w:color="auto" w:fill="FFFFFF"/>
        <w:spacing w:after="0" w:line="240" w:lineRule="auto"/>
        <w:rPr>
          <w:rFonts w:eastAsia="Times New Roman" w:cstheme="minorHAnsi"/>
          <w:color w:val="222222"/>
        </w:rPr>
      </w:pPr>
    </w:p>
    <w:p w14:paraId="02BD8007" w14:textId="77777777" w:rsidR="00301CEB" w:rsidRPr="005C5364" w:rsidRDefault="00301CEB" w:rsidP="00301CEB">
      <w:pPr>
        <w:rPr>
          <w:i/>
          <w:iCs/>
        </w:rPr>
      </w:pPr>
      <w:r>
        <w:rPr>
          <w:i/>
          <w:iCs/>
        </w:rPr>
        <w:t>Wording Feedback</w:t>
      </w:r>
    </w:p>
    <w:p w14:paraId="3AE54736" w14:textId="77777777" w:rsidR="00301CEB" w:rsidRDefault="00301CEB" w:rsidP="00301CEB">
      <w:pPr>
        <w:rPr>
          <w:i/>
          <w:iCs/>
        </w:rPr>
      </w:pPr>
    </w:p>
    <w:p w14:paraId="08E9C514" w14:textId="77777777" w:rsidR="00301CEB" w:rsidRPr="003E41BA" w:rsidRDefault="00301CEB" w:rsidP="00301CEB">
      <w:pPr>
        <w:rPr>
          <w:i/>
          <w:iCs/>
        </w:rPr>
      </w:pPr>
      <w:r>
        <w:rPr>
          <w:i/>
          <w:iCs/>
        </w:rPr>
        <w:t>Relationship Feedback</w:t>
      </w:r>
    </w:p>
    <w:p w14:paraId="306A8D5A" w14:textId="6CF42E83" w:rsidR="00301CEB" w:rsidRDefault="00941BCD" w:rsidP="00301CEB">
      <w:pPr>
        <w:shd w:val="clear" w:color="auto" w:fill="FFFFFF"/>
        <w:spacing w:after="0" w:line="240" w:lineRule="auto"/>
        <w:rPr>
          <w:ins w:id="126" w:author="Allison S. Theobold" w:date="2021-05-17T16:17:00Z"/>
          <w:rFonts w:eastAsia="Times New Roman" w:cstheme="minorHAnsi"/>
          <w:color w:val="222222"/>
        </w:rPr>
      </w:pPr>
      <w:ins w:id="127" w:author="Allison S. Theobold" w:date="2021-05-17T16:16:00Z">
        <w:r>
          <w:rPr>
            <w:rFonts w:eastAsia="Times New Roman" w:cstheme="minorHAnsi"/>
            <w:color w:val="222222"/>
          </w:rPr>
          <w:t>The expectation for teaching with group work could come from a variety of sources wh</w:t>
        </w:r>
      </w:ins>
      <w:ins w:id="128" w:author="Allison S. Theobold" w:date="2021-05-17T16:17:00Z">
        <w:r>
          <w:rPr>
            <w:rFonts w:eastAsia="Times New Roman" w:cstheme="minorHAnsi"/>
            <w:color w:val="222222"/>
          </w:rPr>
          <w:t xml:space="preserve">ich could each pose a different motivation. A supervisor may have more influence than a peer or than disciplinary “best” practices. </w:t>
        </w:r>
      </w:ins>
    </w:p>
    <w:p w14:paraId="6EA941D6" w14:textId="6E4F9E75" w:rsidR="00941BCD" w:rsidRDefault="00941BCD" w:rsidP="00301CEB">
      <w:pPr>
        <w:shd w:val="clear" w:color="auto" w:fill="FFFFFF"/>
        <w:spacing w:after="0" w:line="240" w:lineRule="auto"/>
        <w:rPr>
          <w:ins w:id="129" w:author="Allison S. Theobold" w:date="2021-05-17T16:17:00Z"/>
          <w:rFonts w:eastAsia="Times New Roman" w:cstheme="minorHAnsi"/>
          <w:color w:val="222222"/>
        </w:rPr>
      </w:pPr>
    </w:p>
    <w:p w14:paraId="7F7EE81C" w14:textId="64064C2D" w:rsidR="00941BCD" w:rsidRPr="00301CEB" w:rsidRDefault="00941BCD" w:rsidP="00301CEB">
      <w:pPr>
        <w:shd w:val="clear" w:color="auto" w:fill="FFFFFF"/>
        <w:spacing w:after="0" w:line="240" w:lineRule="auto"/>
        <w:rPr>
          <w:rFonts w:eastAsia="Times New Roman" w:cstheme="minorHAnsi"/>
          <w:color w:val="222222"/>
        </w:rPr>
      </w:pPr>
      <w:ins w:id="130" w:author="Allison S. Theobold" w:date="2021-05-17T16:17:00Z">
        <w:r>
          <w:rPr>
            <w:rFonts w:eastAsia="Times New Roman" w:cstheme="minorHAnsi"/>
            <w:color w:val="222222"/>
          </w:rPr>
          <w:t xml:space="preserve">I think there is also the </w:t>
        </w:r>
      </w:ins>
      <w:ins w:id="131" w:author="Allison S. Theobold" w:date="2021-05-17T16:18:00Z">
        <w:r>
          <w:rPr>
            <w:rFonts w:eastAsia="Times New Roman" w:cstheme="minorHAnsi"/>
            <w:color w:val="222222"/>
          </w:rPr>
          <w:t xml:space="preserve">judgement side of motivation, not just the praise. Other GSI could judge someone who isn’t using group work, especially if it is what they are told to do!  </w:t>
        </w:r>
      </w:ins>
    </w:p>
    <w:p w14:paraId="5AC4AF0F" w14:textId="77777777" w:rsidR="0065666F" w:rsidRPr="0065666F" w:rsidRDefault="0065666F" w:rsidP="0065666F"/>
    <w:p w14:paraId="10394CFD" w14:textId="0EEC7286" w:rsidR="009D5293" w:rsidRDefault="00332CA1" w:rsidP="009D5293">
      <w:pPr>
        <w:pStyle w:val="Heading2"/>
      </w:pPr>
      <w:r>
        <w:t>Construct 4:</w:t>
      </w:r>
      <w:r w:rsidR="009D5293">
        <w:t xml:space="preserve"> Amotivation Items</w:t>
      </w:r>
    </w:p>
    <w:p w14:paraId="2BA87920" w14:textId="77777777" w:rsidR="00301CEB" w:rsidRDefault="00301CEB" w:rsidP="00301CEB">
      <w:r>
        <w:t xml:space="preserve">Amotivation – </w:t>
      </w:r>
      <w:r w:rsidRPr="00E25760">
        <w:t>The absence of intention or clear motives to engage in the use of active learning. A lack of both intrinsic and extrinsic motivation.</w:t>
      </w:r>
    </w:p>
    <w:p w14:paraId="793B87BB" w14:textId="77777777" w:rsidR="00301CEB" w:rsidRDefault="00301CEB" w:rsidP="00301CEB">
      <w:pPr>
        <w:pStyle w:val="Heading3"/>
      </w:pPr>
      <w:r>
        <w:lastRenderedPageBreak/>
        <w:t xml:space="preserve">Feedback Questions: Wording </w:t>
      </w:r>
    </w:p>
    <w:p w14:paraId="7BD2F93B" w14:textId="4FE27F4E" w:rsidR="00301CEB" w:rsidRPr="001A6BEF" w:rsidRDefault="00301CEB" w:rsidP="00301CEB">
      <w:r>
        <w:t xml:space="preserve">Please respond to the following questions after each item below in the </w:t>
      </w:r>
      <w:r>
        <w:rPr>
          <w:i/>
          <w:iCs/>
        </w:rPr>
        <w:t>Wording Feedback</w:t>
      </w:r>
      <w:r>
        <w:t xml:space="preserve"> </w:t>
      </w:r>
      <w:r w:rsidR="00DE7A5B">
        <w:t>area</w:t>
      </w:r>
      <w:r>
        <w:t>.</w:t>
      </w:r>
    </w:p>
    <w:p w14:paraId="67B046A4" w14:textId="77777777" w:rsidR="00301CEB" w:rsidRDefault="00301CEB" w:rsidP="00301CEB">
      <w:pPr>
        <w:pStyle w:val="ListParagraph"/>
        <w:numPr>
          <w:ilvl w:val="0"/>
          <w:numId w:val="9"/>
        </w:numPr>
      </w:pPr>
      <w:r>
        <w:t>Are their concerns about the wording of the question (e.g., double-barreled, idioms, jargon, etc.)?</w:t>
      </w:r>
    </w:p>
    <w:p w14:paraId="7092E54E" w14:textId="5BA473EA" w:rsidR="00301CEB" w:rsidRDefault="00301CEB" w:rsidP="00301CEB">
      <w:pPr>
        <w:pStyle w:val="ListParagraph"/>
        <w:numPr>
          <w:ilvl w:val="0"/>
          <w:numId w:val="9"/>
        </w:numPr>
      </w:pPr>
      <w:commentRangeStart w:id="132"/>
      <w:r>
        <w:t>Are their concerns about how items are phrased (e.g., leading items, items that may be misinterpreted, items that may not be appropriate for GSIs)</w:t>
      </w:r>
      <w:r w:rsidR="00593EFF">
        <w:t>?</w:t>
      </w:r>
      <w:commentRangeEnd w:id="132"/>
      <w:r w:rsidR="00534C4F">
        <w:rPr>
          <w:rStyle w:val="CommentReference"/>
        </w:rPr>
        <w:commentReference w:id="132"/>
      </w:r>
    </w:p>
    <w:p w14:paraId="4E73D879" w14:textId="77777777" w:rsidR="00301CEB" w:rsidRDefault="00301CEB" w:rsidP="00301CEB">
      <w:pPr>
        <w:pStyle w:val="Heading3"/>
      </w:pPr>
      <w:r>
        <w:t>Feedback Questions: Relationship</w:t>
      </w:r>
    </w:p>
    <w:p w14:paraId="4D446C9A" w14:textId="1E977D81" w:rsidR="00301CEB" w:rsidRPr="001A6BEF" w:rsidRDefault="00301CEB" w:rsidP="00301CEB">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55073732" w14:textId="77777777" w:rsidR="00301CEB" w:rsidRDefault="00301CEB" w:rsidP="00301CEB">
      <w:pPr>
        <w:pStyle w:val="ListParagraph"/>
        <w:numPr>
          <w:ilvl w:val="0"/>
          <w:numId w:val="8"/>
        </w:numPr>
      </w:pPr>
      <w:r w:rsidRPr="003E41BA">
        <w:t xml:space="preserve">Do </w:t>
      </w:r>
      <w:r>
        <w:t xml:space="preserve">you believe </w:t>
      </w:r>
      <w:r w:rsidRPr="003E41BA">
        <w:t xml:space="preserve">each item reflect qualities of </w:t>
      </w:r>
      <w:r>
        <w:t>a</w:t>
      </w:r>
      <w:r w:rsidRPr="003E41BA">
        <w:t xml:space="preserve">motivation?  </w:t>
      </w:r>
    </w:p>
    <w:p w14:paraId="10DD5E8C" w14:textId="77777777" w:rsidR="00301CEB" w:rsidRDefault="00301CEB" w:rsidP="00301CEB">
      <w:pPr>
        <w:pStyle w:val="ListParagraph"/>
        <w:numPr>
          <w:ilvl w:val="0"/>
          <w:numId w:val="8"/>
        </w:numPr>
      </w:pPr>
      <w:r w:rsidRPr="003E41BA">
        <w:t>Do you believe there are missing items?</w:t>
      </w:r>
    </w:p>
    <w:p w14:paraId="1780CB1F" w14:textId="77777777" w:rsidR="00301CEB" w:rsidRDefault="00301CEB" w:rsidP="00301CEB">
      <w:pPr>
        <w:pStyle w:val="ListParagraph"/>
        <w:numPr>
          <w:ilvl w:val="0"/>
          <w:numId w:val="8"/>
        </w:numPr>
      </w:pPr>
      <w:r w:rsidRPr="003E41BA">
        <w:t xml:space="preserve">Are aspects of </w:t>
      </w:r>
      <w:r>
        <w:t>a</w:t>
      </w:r>
      <w:r w:rsidRPr="003E41BA">
        <w:t>motivation’s definition mis or underrepresented within the set of items?</w:t>
      </w:r>
    </w:p>
    <w:p w14:paraId="260C7B08" w14:textId="0513E1DA" w:rsidR="00CB4AB8" w:rsidRDefault="00301CEB" w:rsidP="00301CEB">
      <w:pPr>
        <w:pStyle w:val="Heading3"/>
      </w:pPr>
      <w:r>
        <w:t>Items</w:t>
      </w:r>
    </w:p>
    <w:p w14:paraId="3AF87FE0" w14:textId="5E9C5E3C"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 xml:space="preserve">I don’t see </w:t>
      </w:r>
      <w:ins w:id="133" w:author="Allison S. Theobold" w:date="2021-05-17T16:20:00Z">
        <w:r w:rsidR="00C52183">
          <w:rPr>
            <w:rFonts w:eastAsia="Times New Roman" w:cstheme="minorHAnsi"/>
            <w:color w:val="222222"/>
          </w:rPr>
          <w:t xml:space="preserve">the </w:t>
        </w:r>
      </w:ins>
      <w:del w:id="134" w:author="Allison S. Theobold" w:date="2021-05-17T16:20:00Z">
        <w:r w:rsidRPr="00301CEB" w:rsidDel="00C52183">
          <w:rPr>
            <w:rFonts w:eastAsia="Times New Roman" w:cstheme="minorHAnsi"/>
            <w:color w:val="222222"/>
          </w:rPr>
          <w:delText xml:space="preserve">any </w:delText>
        </w:r>
      </w:del>
      <w:r w:rsidRPr="00301CEB">
        <w:rPr>
          <w:rFonts w:eastAsia="Times New Roman" w:cstheme="minorHAnsi"/>
          <w:color w:val="222222"/>
        </w:rPr>
        <w:t>value in using group work in the classroom</w:t>
      </w:r>
    </w:p>
    <w:p w14:paraId="4962A754" w14:textId="3F4063FB"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 xml:space="preserve">I’m </w:t>
      </w:r>
      <w:del w:id="135" w:author="Allison S. Theobold" w:date="2021-05-17T16:20:00Z">
        <w:r w:rsidRPr="00301CEB" w:rsidDel="00C52183">
          <w:rPr>
            <w:rFonts w:eastAsia="Times New Roman" w:cstheme="minorHAnsi"/>
            <w:color w:val="222222"/>
          </w:rPr>
          <w:delText>not sure using</w:delText>
        </w:r>
      </w:del>
      <w:ins w:id="136" w:author="Allison S. Theobold" w:date="2021-05-17T16:20:00Z">
        <w:r w:rsidR="00C52183">
          <w:rPr>
            <w:rFonts w:eastAsia="Times New Roman" w:cstheme="minorHAnsi"/>
            <w:color w:val="222222"/>
          </w:rPr>
          <w:t>unsure if using</w:t>
        </w:r>
      </w:ins>
      <w:r w:rsidRPr="00301CEB">
        <w:rPr>
          <w:rFonts w:eastAsia="Times New Roman" w:cstheme="minorHAnsi"/>
          <w:color w:val="222222"/>
        </w:rPr>
        <w:t xml:space="preserve"> group work helps my students learn the material better</w:t>
      </w:r>
    </w:p>
    <w:p w14:paraId="13DF3CAC" w14:textId="7C885834"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do</w:t>
      </w:r>
      <w:ins w:id="137" w:author="Allison S. Theobold" w:date="2021-05-17T16:20:00Z">
        <w:r w:rsidR="00C52183">
          <w:rPr>
            <w:rFonts w:eastAsia="Times New Roman" w:cstheme="minorHAnsi"/>
            <w:color w:val="222222"/>
          </w:rPr>
          <w:t xml:space="preserve"> not see the </w:t>
        </w:r>
      </w:ins>
      <w:del w:id="138" w:author="Allison S. Theobold" w:date="2021-05-17T16:20:00Z">
        <w:r w:rsidRPr="00301CEB" w:rsidDel="00C52183">
          <w:rPr>
            <w:rFonts w:eastAsia="Times New Roman" w:cstheme="minorHAnsi"/>
            <w:color w:val="222222"/>
          </w:rPr>
          <w:delText>n’t see an</w:delText>
        </w:r>
      </w:del>
      <w:ins w:id="139" w:author="Allison S. Theobold" w:date="2021-05-17T16:20:00Z">
        <w:r w:rsidR="00C52183">
          <w:rPr>
            <w:rFonts w:eastAsia="Times New Roman" w:cstheme="minorHAnsi"/>
            <w:color w:val="222222"/>
          </w:rPr>
          <w:t xml:space="preserve"> </w:t>
        </w:r>
      </w:ins>
      <w:del w:id="140" w:author="Allison S. Theobold" w:date="2021-05-17T16:20:00Z">
        <w:r w:rsidRPr="00301CEB" w:rsidDel="00C52183">
          <w:rPr>
            <w:rFonts w:eastAsia="Times New Roman" w:cstheme="minorHAnsi"/>
            <w:color w:val="222222"/>
          </w:rPr>
          <w:delText xml:space="preserve">y </w:delText>
        </w:r>
      </w:del>
      <w:r w:rsidRPr="00301CEB">
        <w:rPr>
          <w:rFonts w:eastAsia="Times New Roman" w:cstheme="minorHAnsi"/>
          <w:color w:val="222222"/>
        </w:rPr>
        <w:t xml:space="preserve">value using group work </w:t>
      </w:r>
      <w:ins w:id="141" w:author="Allison S. Theobold" w:date="2021-05-17T16:20:00Z">
        <w:r w:rsidR="00C52183">
          <w:rPr>
            <w:rFonts w:eastAsia="Times New Roman" w:cstheme="minorHAnsi"/>
            <w:color w:val="222222"/>
          </w:rPr>
          <w:t>has for me</w:t>
        </w:r>
      </w:ins>
      <w:del w:id="142" w:author="Allison S. Theobold" w:date="2021-05-17T16:20:00Z">
        <w:r w:rsidRPr="00301CEB" w:rsidDel="00C52183">
          <w:rPr>
            <w:rFonts w:eastAsia="Times New Roman" w:cstheme="minorHAnsi"/>
            <w:color w:val="222222"/>
          </w:rPr>
          <w:delText>brings me</w:delText>
        </w:r>
      </w:del>
      <w:r w:rsidRPr="00301CEB">
        <w:rPr>
          <w:rFonts w:eastAsia="Times New Roman" w:cstheme="minorHAnsi"/>
          <w:color w:val="222222"/>
        </w:rPr>
        <w:t xml:space="preserve"> as the instructor</w:t>
      </w:r>
    </w:p>
    <w:p w14:paraId="1D222217"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often question if I should use group work to teach statistics</w:t>
      </w:r>
    </w:p>
    <w:p w14:paraId="5BBB2271" w14:textId="4656421D" w:rsidR="00301CEB" w:rsidRPr="00301CEB" w:rsidRDefault="00C52183" w:rsidP="00301CEB">
      <w:pPr>
        <w:pStyle w:val="ListParagraph"/>
        <w:numPr>
          <w:ilvl w:val="0"/>
          <w:numId w:val="17"/>
        </w:numPr>
        <w:shd w:val="clear" w:color="auto" w:fill="FFFFFF"/>
        <w:spacing w:after="0" w:line="240" w:lineRule="auto"/>
        <w:rPr>
          <w:rFonts w:eastAsia="Times New Roman" w:cstheme="minorHAnsi"/>
          <w:color w:val="222222"/>
        </w:rPr>
      </w:pPr>
      <w:ins w:id="143" w:author="Allison S. Theobold" w:date="2021-05-17T16:21:00Z">
        <w:r>
          <w:rPr>
            <w:rFonts w:eastAsia="Times New Roman" w:cstheme="minorHAnsi"/>
            <w:color w:val="222222"/>
          </w:rPr>
          <w:t xml:space="preserve">I am unsure of what place </w:t>
        </w:r>
      </w:ins>
      <w:del w:id="144" w:author="Allison S. Theobold" w:date="2021-05-17T16:21:00Z">
        <w:r w:rsidR="00301CEB" w:rsidRPr="00301CEB" w:rsidDel="00C52183">
          <w:rPr>
            <w:rFonts w:eastAsia="Times New Roman" w:cstheme="minorHAnsi"/>
            <w:color w:val="222222"/>
          </w:rPr>
          <w:delText xml:space="preserve">Group </w:delText>
        </w:r>
      </w:del>
      <w:ins w:id="145" w:author="Allison S. Theobold" w:date="2021-05-17T16:21:00Z">
        <w:r>
          <w:rPr>
            <w:rFonts w:eastAsia="Times New Roman" w:cstheme="minorHAnsi"/>
            <w:color w:val="222222"/>
          </w:rPr>
          <w:t>g</w:t>
        </w:r>
        <w:r w:rsidRPr="00301CEB">
          <w:rPr>
            <w:rFonts w:eastAsia="Times New Roman" w:cstheme="minorHAnsi"/>
            <w:color w:val="222222"/>
          </w:rPr>
          <w:t xml:space="preserve">roup </w:t>
        </w:r>
      </w:ins>
      <w:r w:rsidR="00301CEB" w:rsidRPr="00301CEB">
        <w:rPr>
          <w:rFonts w:eastAsia="Times New Roman" w:cstheme="minorHAnsi"/>
          <w:color w:val="222222"/>
        </w:rPr>
        <w:t>work</w:t>
      </w:r>
      <w:del w:id="146" w:author="Allison S. Theobold" w:date="2021-05-17T16:21:00Z">
        <w:r w:rsidR="00301CEB" w:rsidRPr="00301CEB" w:rsidDel="00C52183">
          <w:rPr>
            <w:rFonts w:eastAsia="Times New Roman" w:cstheme="minorHAnsi"/>
            <w:color w:val="222222"/>
          </w:rPr>
          <w:delText>’s place in</w:delText>
        </w:r>
      </w:del>
      <w:ins w:id="147" w:author="Allison S. Theobold" w:date="2021-05-17T16:21:00Z">
        <w:r>
          <w:rPr>
            <w:rFonts w:eastAsia="Times New Roman" w:cstheme="minorHAnsi"/>
            <w:color w:val="222222"/>
          </w:rPr>
          <w:t xml:space="preserve"> has in the</w:t>
        </w:r>
      </w:ins>
      <w:r w:rsidR="00301CEB" w:rsidRPr="00301CEB">
        <w:rPr>
          <w:rFonts w:eastAsia="Times New Roman" w:cstheme="minorHAnsi"/>
          <w:color w:val="222222"/>
        </w:rPr>
        <w:t xml:space="preserve"> </w:t>
      </w:r>
      <w:del w:id="148" w:author="Allison S. Theobold" w:date="2021-05-17T16:21:00Z">
        <w:r w:rsidR="00301CEB" w:rsidRPr="00301CEB" w:rsidDel="00C52183">
          <w:rPr>
            <w:rFonts w:eastAsia="Times New Roman" w:cstheme="minorHAnsi"/>
            <w:color w:val="222222"/>
          </w:rPr>
          <w:delText xml:space="preserve">teaching </w:delText>
        </w:r>
      </w:del>
      <w:r w:rsidR="00301CEB" w:rsidRPr="00301CEB">
        <w:rPr>
          <w:rFonts w:eastAsia="Times New Roman" w:cstheme="minorHAnsi"/>
          <w:color w:val="222222"/>
        </w:rPr>
        <w:t>statistics</w:t>
      </w:r>
      <w:ins w:id="149" w:author="Allison S. Theobold" w:date="2021-05-17T16:21:00Z">
        <w:r>
          <w:rPr>
            <w:rFonts w:eastAsia="Times New Roman" w:cstheme="minorHAnsi"/>
            <w:color w:val="222222"/>
          </w:rPr>
          <w:t xml:space="preserve"> classroom</w:t>
        </w:r>
      </w:ins>
      <w:del w:id="150" w:author="Allison S. Theobold" w:date="2021-05-17T16:21:00Z">
        <w:r w:rsidR="00301CEB" w:rsidRPr="00301CEB" w:rsidDel="00C52183">
          <w:rPr>
            <w:rFonts w:eastAsia="Times New Roman" w:cstheme="minorHAnsi"/>
            <w:color w:val="222222"/>
          </w:rPr>
          <w:delText xml:space="preserve"> is unclear to me</w:delText>
        </w:r>
      </w:del>
    </w:p>
    <w:p w14:paraId="32B02437" w14:textId="754800FA"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believe using group work wastes class time</w:t>
      </w:r>
      <w:ins w:id="151" w:author="Allison S. Theobold" w:date="2021-05-17T16:21:00Z">
        <w:r w:rsidR="00C52183">
          <w:rPr>
            <w:rFonts w:eastAsia="Times New Roman" w:cstheme="minorHAnsi"/>
            <w:color w:val="222222"/>
          </w:rPr>
          <w:t xml:space="preserve"> </w:t>
        </w:r>
        <w:r w:rsidR="00C52183">
          <w:rPr>
            <w:rFonts w:eastAsia="Times New Roman" w:cstheme="minorHAnsi"/>
            <w:color w:val="222222"/>
          </w:rPr>
          <w:t xml:space="preserve">that could be dedicated to more important </w:t>
        </w:r>
      </w:ins>
      <w:ins w:id="152" w:author="Allison S. Theobold" w:date="2021-05-17T16:22:00Z">
        <w:r w:rsidR="00ED0134">
          <w:rPr>
            <w:rFonts w:eastAsia="Times New Roman" w:cstheme="minorHAnsi"/>
            <w:color w:val="222222"/>
          </w:rPr>
          <w:t>topics</w:t>
        </w:r>
      </w:ins>
    </w:p>
    <w:p w14:paraId="4E053271" w14:textId="2E61CD26"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commentRangeStart w:id="153"/>
      <w:r w:rsidRPr="00301CEB">
        <w:rPr>
          <w:rFonts w:eastAsia="Times New Roman" w:cstheme="minorHAnsi"/>
          <w:color w:val="222222"/>
        </w:rPr>
        <w:t xml:space="preserve">I </w:t>
      </w:r>
      <w:ins w:id="154" w:author="Allison S. Theobold" w:date="2021-05-17T16:23:00Z">
        <w:r w:rsidR="00C209E4">
          <w:rPr>
            <w:rFonts w:eastAsia="Times New Roman" w:cstheme="minorHAnsi"/>
            <w:color w:val="222222"/>
          </w:rPr>
          <w:t xml:space="preserve">am not interested in </w:t>
        </w:r>
      </w:ins>
      <w:del w:id="155" w:author="Allison S. Theobold" w:date="2021-05-17T16:23:00Z">
        <w:r w:rsidRPr="00301CEB" w:rsidDel="00C209E4">
          <w:rPr>
            <w:rFonts w:eastAsia="Times New Roman" w:cstheme="minorHAnsi"/>
            <w:color w:val="222222"/>
          </w:rPr>
          <w:delText xml:space="preserve">do not wish to continue to </w:delText>
        </w:r>
      </w:del>
      <w:r w:rsidRPr="00301CEB">
        <w:rPr>
          <w:rFonts w:eastAsia="Times New Roman" w:cstheme="minorHAnsi"/>
          <w:color w:val="222222"/>
        </w:rPr>
        <w:t>learn</w:t>
      </w:r>
      <w:ins w:id="156" w:author="Allison S. Theobold" w:date="2021-05-17T16:23:00Z">
        <w:r w:rsidR="00C209E4">
          <w:rPr>
            <w:rFonts w:eastAsia="Times New Roman" w:cstheme="minorHAnsi"/>
            <w:color w:val="222222"/>
          </w:rPr>
          <w:t>ing</w:t>
        </w:r>
      </w:ins>
      <w:r w:rsidRPr="00301CEB">
        <w:rPr>
          <w:rFonts w:eastAsia="Times New Roman" w:cstheme="minorHAnsi"/>
          <w:color w:val="222222"/>
        </w:rPr>
        <w:t xml:space="preserve"> about how to use group work in the classroom when teaching statistics</w:t>
      </w:r>
      <w:commentRangeEnd w:id="153"/>
      <w:r w:rsidR="00C209E4">
        <w:rPr>
          <w:rStyle w:val="CommentReference"/>
        </w:rPr>
        <w:commentReference w:id="153"/>
      </w:r>
    </w:p>
    <w:p w14:paraId="52C173F9" w14:textId="4512DFF6"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 xml:space="preserve">I </w:t>
      </w:r>
      <w:ins w:id="157" w:author="Allison S. Theobold" w:date="2021-05-17T16:23:00Z">
        <w:r w:rsidR="00C209E4">
          <w:rPr>
            <w:rFonts w:eastAsia="Times New Roman" w:cstheme="minorHAnsi"/>
            <w:color w:val="222222"/>
          </w:rPr>
          <w:t xml:space="preserve">am not sure </w:t>
        </w:r>
      </w:ins>
      <w:del w:id="158" w:author="Allison S. Theobold" w:date="2021-05-17T16:23:00Z">
        <w:r w:rsidRPr="00301CEB" w:rsidDel="00C209E4">
          <w:rPr>
            <w:rFonts w:eastAsia="Times New Roman" w:cstheme="minorHAnsi"/>
            <w:color w:val="222222"/>
          </w:rPr>
          <w:delText xml:space="preserve">don’t know </w:delText>
        </w:r>
      </w:del>
      <w:r w:rsidRPr="00301CEB">
        <w:rPr>
          <w:rFonts w:eastAsia="Times New Roman" w:cstheme="minorHAnsi"/>
          <w:color w:val="222222"/>
        </w:rPr>
        <w:t>why you would use group work to teach statistics</w:t>
      </w:r>
    </w:p>
    <w:p w14:paraId="0A3D60EB"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commentRangeStart w:id="159"/>
      <w:r w:rsidRPr="00301CEB">
        <w:rPr>
          <w:rFonts w:eastAsia="Times New Roman" w:cstheme="minorHAnsi"/>
          <w:color w:val="222222"/>
        </w:rPr>
        <w:t xml:space="preserve">I don’t know why I use group work to teach. </w:t>
      </w:r>
      <w:commentRangeEnd w:id="159"/>
      <w:r w:rsidR="00EF7D13">
        <w:rPr>
          <w:rStyle w:val="CommentReference"/>
        </w:rPr>
        <w:commentReference w:id="159"/>
      </w:r>
    </w:p>
    <w:p w14:paraId="6A4E94CE" w14:textId="628B04A0"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don’t see me using it in the future</w:t>
      </w:r>
    </w:p>
    <w:p w14:paraId="66CC0856" w14:textId="0B3A4E4F" w:rsidR="00301CEB" w:rsidRDefault="00301CEB" w:rsidP="00301CEB"/>
    <w:p w14:paraId="282155A4" w14:textId="77777777" w:rsidR="00301CEB" w:rsidRPr="005C5364" w:rsidRDefault="00301CEB" w:rsidP="00301CEB">
      <w:pPr>
        <w:rPr>
          <w:i/>
          <w:iCs/>
        </w:rPr>
      </w:pPr>
      <w:r>
        <w:rPr>
          <w:i/>
          <w:iCs/>
        </w:rPr>
        <w:t>Wording Feedback</w:t>
      </w:r>
    </w:p>
    <w:p w14:paraId="21DF2AE7" w14:textId="77777777" w:rsidR="00301CEB" w:rsidRDefault="00301CEB" w:rsidP="00301CEB">
      <w:pPr>
        <w:rPr>
          <w:i/>
          <w:iCs/>
        </w:rPr>
      </w:pPr>
    </w:p>
    <w:p w14:paraId="097DADD9" w14:textId="77777777" w:rsidR="00301CEB" w:rsidRPr="003E41BA" w:rsidRDefault="00301CEB" w:rsidP="00301CEB">
      <w:pPr>
        <w:rPr>
          <w:i/>
          <w:iCs/>
        </w:rPr>
      </w:pPr>
      <w:r>
        <w:rPr>
          <w:i/>
          <w:iCs/>
        </w:rPr>
        <w:t>Relationship Feedback</w:t>
      </w:r>
    </w:p>
    <w:p w14:paraId="56DAEF76" w14:textId="2ADB892E" w:rsidR="00301CEB" w:rsidRDefault="00C209E4" w:rsidP="00301CEB">
      <w:ins w:id="160" w:author="Allison S. Theobold" w:date="2021-05-17T16:23:00Z">
        <w:r>
          <w:t>W</w:t>
        </w:r>
      </w:ins>
      <w:ins w:id="161" w:author="Allison S. Theobold" w:date="2021-05-17T16:24:00Z">
        <w:r>
          <w:t xml:space="preserve">hat is the “it” in question 10? Why won’t it be used again? </w:t>
        </w:r>
      </w:ins>
    </w:p>
    <w:p w14:paraId="1AE18B22" w14:textId="77777777" w:rsidR="00301CEB" w:rsidRPr="00301CEB" w:rsidRDefault="00301CEB" w:rsidP="00301CEB"/>
    <w:p w14:paraId="04FA9000" w14:textId="4E97812F" w:rsidR="00A04AA7" w:rsidRPr="00A04AA7" w:rsidRDefault="0002445A" w:rsidP="00A04AA7">
      <w:pPr>
        <w:pStyle w:val="Heading2"/>
      </w:pPr>
      <w:r>
        <w:t>General Comments</w:t>
      </w:r>
    </w:p>
    <w:p w14:paraId="54D4DBA1" w14:textId="77777777" w:rsidR="00A04AA7" w:rsidRPr="00A04AA7" w:rsidRDefault="00A04AA7" w:rsidP="00A04AA7"/>
    <w:p w14:paraId="72085EEE" w14:textId="77777777" w:rsidR="00F46A0B" w:rsidRDefault="00F46A0B" w:rsidP="00600F13">
      <w:pPr>
        <w:pStyle w:val="Title"/>
      </w:pPr>
      <w:r>
        <w:t xml:space="preserve">Part 2: </w:t>
      </w:r>
      <w:r w:rsidR="00431459">
        <w:t>Background Questions Review</w:t>
      </w:r>
    </w:p>
    <w:p w14:paraId="48548469" w14:textId="40C81F61" w:rsidR="00431459" w:rsidRDefault="00431459" w:rsidP="00600F13">
      <w:pPr>
        <w:pStyle w:val="Heading1"/>
      </w:pPr>
      <w:r>
        <w:t>Directions</w:t>
      </w:r>
      <w:r w:rsidR="00600F13">
        <w:t xml:space="preserve"> – Background Question Review</w:t>
      </w:r>
    </w:p>
    <w:p w14:paraId="5868930B" w14:textId="1BBA7C49" w:rsidR="00223F9A" w:rsidRDefault="0002445A" w:rsidP="00223F9A">
      <w:r>
        <w:t>Background questions will be given at the beginning of the instrument to collect background data on each GSI filling out the survey. We please ask you to review these background items and consider the following:</w:t>
      </w:r>
    </w:p>
    <w:p w14:paraId="3335FCF5" w14:textId="77777777" w:rsidR="0002445A" w:rsidRPr="00DA5012" w:rsidRDefault="0002445A" w:rsidP="0002445A">
      <w:pPr>
        <w:rPr>
          <w:sz w:val="6"/>
          <w:szCs w:val="6"/>
        </w:rPr>
      </w:pPr>
    </w:p>
    <w:p w14:paraId="3935FF9F" w14:textId="0B095F07" w:rsidR="0002445A" w:rsidRDefault="0002445A" w:rsidP="0002445A">
      <w:pPr>
        <w:pStyle w:val="ListParagraph"/>
        <w:numPr>
          <w:ilvl w:val="0"/>
          <w:numId w:val="19"/>
        </w:numPr>
      </w:pPr>
      <w:r>
        <w:t>Are the background questions written clearly?</w:t>
      </w:r>
    </w:p>
    <w:p w14:paraId="018F54DB" w14:textId="48F95849" w:rsidR="0002445A" w:rsidRDefault="0002445A" w:rsidP="0002445A">
      <w:pPr>
        <w:pStyle w:val="ListParagraph"/>
        <w:numPr>
          <w:ilvl w:val="0"/>
          <w:numId w:val="19"/>
        </w:numPr>
      </w:pPr>
      <w:r>
        <w:t>Are the background questions appropriate for GSIs?</w:t>
      </w:r>
    </w:p>
    <w:p w14:paraId="20BCD6BE" w14:textId="1EF2C67F" w:rsidR="0002445A" w:rsidRDefault="0002445A" w:rsidP="0002445A">
      <w:pPr>
        <w:pStyle w:val="ListParagraph"/>
        <w:numPr>
          <w:ilvl w:val="0"/>
          <w:numId w:val="19"/>
        </w:numPr>
      </w:pPr>
      <w:r>
        <w:t>Are GSIs unable to answer certain background questions?</w:t>
      </w:r>
    </w:p>
    <w:p w14:paraId="62B5B0E1" w14:textId="5DC2BB43" w:rsidR="0002445A" w:rsidRDefault="0002445A" w:rsidP="0002445A">
      <w:pPr>
        <w:pStyle w:val="ListParagraph"/>
        <w:numPr>
          <w:ilvl w:val="0"/>
          <w:numId w:val="19"/>
        </w:numPr>
      </w:pPr>
      <w:r>
        <w:t>Are there any additional background questions you suggest we consider collecting data on?</w:t>
      </w:r>
    </w:p>
    <w:p w14:paraId="1296D2BB" w14:textId="5C8DEDD4" w:rsidR="002D4DDB" w:rsidRPr="002D4DDB" w:rsidRDefault="002D4DDB" w:rsidP="002D4DDB">
      <w:r>
        <w:t xml:space="preserve">Please write feedback in the </w:t>
      </w:r>
      <w:r>
        <w:rPr>
          <w:i/>
          <w:iCs/>
        </w:rPr>
        <w:t>Background Questions Feedback</w:t>
      </w:r>
      <w:r>
        <w:t xml:space="preserve"> </w:t>
      </w:r>
      <w:r w:rsidR="00593EFF">
        <w:t>area</w:t>
      </w:r>
      <w:r>
        <w:t xml:space="preserve"> at the end of the background questions. </w:t>
      </w:r>
    </w:p>
    <w:p w14:paraId="65AAA659" w14:textId="5B50F53D" w:rsidR="00223F9A" w:rsidRDefault="0002445A" w:rsidP="00BA10AC">
      <w:pPr>
        <w:pStyle w:val="Heading2"/>
      </w:pPr>
      <w:r>
        <w:t>Background Questions</w:t>
      </w:r>
    </w:p>
    <w:p w14:paraId="6CCBE755" w14:textId="281DA9E0"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Are you currently enrolled as a graduate student?</w:t>
      </w:r>
    </w:p>
    <w:p w14:paraId="18B91634"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name of the university you are currently enrolled in.</w:t>
      </w:r>
    </w:p>
    <w:p w14:paraId="117AD3DB"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degree program you are enrolled in. Ex. Doctorate in Statistics</w:t>
      </w:r>
    </w:p>
    <w:p w14:paraId="5E7F4424"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subject area you are studying. Ex. Statistics</w:t>
      </w:r>
    </w:p>
    <w:p w14:paraId="23D70643"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enter the number of years you have completed in your current graduate degree program. Round up (e.g., if you have completed 3.25 years, please enter 4).</w:t>
      </w:r>
    </w:p>
    <w:p w14:paraId="4BD012DA" w14:textId="0B17EFDE"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Are you currently involved in teaching a statistics course, or leading a recitation section?</w:t>
      </w:r>
    </w:p>
    <w:p w14:paraId="73A58006"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number of semesters you have taught or lead a recitation section while being enrolled as a graduate student.</w:t>
      </w:r>
    </w:p>
    <w:p w14:paraId="0C4ED203"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number of semesters you have taught a statistics course or le</w:t>
      </w:r>
      <w:del w:id="162" w:author="Allison S. Theobold" w:date="2021-05-17T16:24:00Z">
        <w:r w:rsidRPr="00AE1E24" w:rsidDel="00317072">
          <w:rPr>
            <w:rFonts w:eastAsia="Times New Roman" w:cstheme="minorHAnsi"/>
            <w:color w:val="222222"/>
          </w:rPr>
          <w:delText>a</w:delText>
        </w:r>
      </w:del>
      <w:r w:rsidRPr="00AE1E24">
        <w:rPr>
          <w:rFonts w:eastAsia="Times New Roman" w:cstheme="minorHAnsi"/>
          <w:color w:val="222222"/>
        </w:rPr>
        <w:t>d a recitation section while being enrolled as a graduate student.</w:t>
      </w:r>
    </w:p>
    <w:p w14:paraId="53D6CB85" w14:textId="724A861B"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Prior to becoming a graduate student at your current institution, did you have experience as a full-time teacher in an elementary, secondary classroom, or college university?</w:t>
      </w:r>
    </w:p>
    <w:p w14:paraId="755053E8"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Do you engage in conversations about teaching with other graduate students? If so, how often?</w:t>
      </w:r>
    </w:p>
    <w:p w14:paraId="08702451" w14:textId="17A165DC" w:rsid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 xml:space="preserve">Describe the type of classroom you teach in. Ex. Lecture hall. Technology Enhanced Classroom. Number of students. </w:t>
      </w:r>
      <w:proofErr w:type="spellStart"/>
      <w:r w:rsidRPr="00AE1E24">
        <w:rPr>
          <w:rFonts w:eastAsia="Times New Roman" w:cstheme="minorHAnsi"/>
          <w:color w:val="222222"/>
        </w:rPr>
        <w:t>Ect</w:t>
      </w:r>
      <w:proofErr w:type="spellEnd"/>
      <w:r w:rsidRPr="00AE1E24">
        <w:rPr>
          <w:rFonts w:eastAsia="Times New Roman" w:cstheme="minorHAnsi"/>
          <w:color w:val="222222"/>
        </w:rPr>
        <w:t xml:space="preserve">. </w:t>
      </w:r>
    </w:p>
    <w:p w14:paraId="13D195E0" w14:textId="77777777" w:rsidR="002D4DDB" w:rsidRPr="002D4DDB"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cstheme="minorHAnsi"/>
          <w:shd w:val="clear" w:color="auto" w:fill="FFFFFF"/>
        </w:rPr>
        <w:t xml:space="preserve">Please read the following definition of using technology in your classroom: </w:t>
      </w:r>
    </w:p>
    <w:p w14:paraId="52BF3E88" w14:textId="77777777" w:rsidR="002D4DDB" w:rsidRDefault="002D4DDB" w:rsidP="002D4DDB">
      <w:pPr>
        <w:pStyle w:val="ListParagraph"/>
        <w:shd w:val="clear" w:color="auto" w:fill="FFFFFF"/>
        <w:spacing w:after="0" w:line="240" w:lineRule="auto"/>
        <w:rPr>
          <w:rFonts w:cstheme="minorHAnsi"/>
          <w:shd w:val="clear" w:color="auto" w:fill="FFFFFF"/>
        </w:rPr>
      </w:pPr>
    </w:p>
    <w:p w14:paraId="7847ACCE" w14:textId="6A6F8146" w:rsidR="00AE1E24" w:rsidRPr="00AE1E24" w:rsidRDefault="00AE1E24" w:rsidP="002D4DDB">
      <w:pPr>
        <w:pStyle w:val="ListParagraph"/>
        <w:shd w:val="clear" w:color="auto" w:fill="FFFFFF"/>
        <w:spacing w:after="0" w:line="240" w:lineRule="auto"/>
        <w:rPr>
          <w:rFonts w:eastAsia="Times New Roman" w:cstheme="minorHAnsi"/>
          <w:color w:val="222222"/>
        </w:rPr>
      </w:pPr>
      <w:r w:rsidRPr="00AE1E24">
        <w:rPr>
          <w:rFonts w:cstheme="minorHAnsi"/>
          <w:shd w:val="clear" w:color="auto" w:fill="FFFFFF"/>
        </w:rPr>
        <w:t xml:space="preserve">Technological tools that assist in the analysis of data, communication, development, and exchange of knowledge in the student learning process. When using active learning, technology is about designing a lesson that allows students to acquire information through discovering material for themselves. This may include having students work with Tableau, CODAP, R, </w:t>
      </w:r>
      <w:proofErr w:type="spellStart"/>
      <w:r w:rsidRPr="00AE1E24">
        <w:rPr>
          <w:rFonts w:cstheme="minorHAnsi"/>
          <w:shd w:val="clear" w:color="auto" w:fill="FFFFFF"/>
        </w:rPr>
        <w:t>Tinkerplots</w:t>
      </w:r>
      <w:proofErr w:type="spellEnd"/>
      <w:r w:rsidRPr="00AE1E24">
        <w:rPr>
          <w:rFonts w:cstheme="minorHAnsi"/>
          <w:shd w:val="clear" w:color="auto" w:fill="FFFFFF"/>
        </w:rPr>
        <w:t>, applets, etc. to discover concepts. This does not include passive technology, such as displaying a PowerPoint or using a calculator.</w:t>
      </w:r>
    </w:p>
    <w:p w14:paraId="2A11EF4C" w14:textId="77777777" w:rsidR="00AE1E24" w:rsidRDefault="00AE1E24" w:rsidP="00AE1E24">
      <w:pPr>
        <w:pStyle w:val="ListParagraph"/>
        <w:shd w:val="clear" w:color="auto" w:fill="FFFFFF"/>
        <w:spacing w:after="0" w:line="240" w:lineRule="auto"/>
        <w:rPr>
          <w:rFonts w:cstheme="minorHAnsi"/>
          <w:shd w:val="clear" w:color="auto" w:fill="FFFFFF"/>
        </w:rPr>
      </w:pPr>
    </w:p>
    <w:p w14:paraId="25CD64CB" w14:textId="0DCEDB06" w:rsidR="00AE1E24" w:rsidRDefault="00AE1E24" w:rsidP="00AE1E24">
      <w:pPr>
        <w:pStyle w:val="ListParagraph"/>
        <w:shd w:val="clear" w:color="auto" w:fill="FFFFFF"/>
        <w:spacing w:after="0" w:line="240" w:lineRule="auto"/>
        <w:rPr>
          <w:rFonts w:cstheme="minorHAnsi"/>
          <w:shd w:val="clear" w:color="auto" w:fill="FFFFFF"/>
        </w:rPr>
      </w:pPr>
      <w:r w:rsidRPr="00AE1E24">
        <w:rPr>
          <w:rFonts w:cstheme="minorHAnsi"/>
          <w:shd w:val="clear" w:color="auto" w:fill="FFFFFF"/>
        </w:rPr>
        <w:t>Based on this definition, describe how you use technology when teaching statistics. If you do not use technology when teaching statistics, please write “N/A.”</w:t>
      </w:r>
    </w:p>
    <w:p w14:paraId="53B53312" w14:textId="77777777" w:rsidR="002D4DDB" w:rsidRDefault="002D4DDB" w:rsidP="00AE1E24">
      <w:pPr>
        <w:pStyle w:val="ListParagraph"/>
        <w:shd w:val="clear" w:color="auto" w:fill="FFFFFF"/>
        <w:spacing w:after="0" w:line="240" w:lineRule="auto"/>
        <w:rPr>
          <w:rFonts w:cstheme="minorHAnsi"/>
          <w:shd w:val="clear" w:color="auto" w:fill="FFFFFF"/>
        </w:rPr>
      </w:pPr>
    </w:p>
    <w:p w14:paraId="71CAA673" w14:textId="77777777" w:rsidR="002D4DDB" w:rsidRPr="002D4DDB" w:rsidRDefault="002D4DDB" w:rsidP="002D4DDB">
      <w:pPr>
        <w:pStyle w:val="ListParagraph"/>
        <w:numPr>
          <w:ilvl w:val="0"/>
          <w:numId w:val="20"/>
        </w:numPr>
        <w:shd w:val="clear" w:color="auto" w:fill="FFFFFF"/>
        <w:spacing w:after="0" w:line="240" w:lineRule="auto"/>
        <w:rPr>
          <w:rStyle w:val="highlight"/>
          <w:rFonts w:eastAsia="Times New Roman" w:cstheme="minorHAnsi"/>
          <w:color w:val="222222"/>
        </w:rPr>
      </w:pPr>
      <w:r w:rsidRPr="002D4DDB">
        <w:rPr>
          <w:rFonts w:cstheme="minorHAnsi"/>
          <w:shd w:val="clear" w:color="auto" w:fill="FFFFFF"/>
        </w:rPr>
        <w:t xml:space="preserve">Please read the following definition of using </w:t>
      </w:r>
      <w:r w:rsidRPr="002D4DDB">
        <w:rPr>
          <w:rStyle w:val="highlight"/>
          <w:rFonts w:cstheme="minorHAnsi"/>
          <w:shd w:val="clear" w:color="auto" w:fill="FFFFFF"/>
        </w:rPr>
        <w:t>group work</w:t>
      </w:r>
      <w:r w:rsidRPr="002D4DDB">
        <w:rPr>
          <w:rFonts w:cstheme="minorHAnsi"/>
          <w:shd w:val="clear" w:color="auto" w:fill="FFFFFF"/>
        </w:rPr>
        <w:t xml:space="preserve"> in your classroom: </w:t>
      </w:r>
    </w:p>
    <w:p w14:paraId="72A15E8C" w14:textId="77777777" w:rsidR="002D4DDB" w:rsidRPr="002D4DDB" w:rsidRDefault="002D4DDB" w:rsidP="002D4DDB">
      <w:pPr>
        <w:pStyle w:val="ListParagraph"/>
        <w:shd w:val="clear" w:color="auto" w:fill="FFFFFF"/>
        <w:spacing w:after="0" w:line="240" w:lineRule="auto"/>
        <w:rPr>
          <w:rFonts w:cstheme="minorHAnsi"/>
          <w:shd w:val="clear" w:color="auto" w:fill="FFFFFF"/>
        </w:rPr>
      </w:pPr>
    </w:p>
    <w:p w14:paraId="2D61D311" w14:textId="728BA762" w:rsidR="002D4DDB" w:rsidRPr="002D4DDB" w:rsidRDefault="002D4DDB" w:rsidP="002D4DDB">
      <w:pPr>
        <w:pStyle w:val="ListParagraph"/>
        <w:shd w:val="clear" w:color="auto" w:fill="FFFFFF"/>
        <w:spacing w:after="0" w:line="240" w:lineRule="auto"/>
        <w:rPr>
          <w:rFonts w:eastAsia="Times New Roman" w:cstheme="minorHAnsi"/>
          <w:color w:val="222222"/>
        </w:rPr>
      </w:pPr>
      <w:r w:rsidRPr="002D4DDB">
        <w:rPr>
          <w:rFonts w:cstheme="minorHAnsi"/>
          <w:shd w:val="clear" w:color="auto" w:fill="FFFFFF"/>
        </w:rPr>
        <w:t xml:space="preserve">Method of instruction that gets students to work together in groups of two or more. </w:t>
      </w:r>
      <w:r w:rsidRPr="002D4DDB">
        <w:rPr>
          <w:rStyle w:val="highlight"/>
          <w:rFonts w:cstheme="minorHAnsi"/>
          <w:shd w:val="clear" w:color="auto" w:fill="FFFFFF"/>
        </w:rPr>
        <w:t>Group work</w:t>
      </w:r>
      <w:r w:rsidRPr="002D4DDB">
        <w:rPr>
          <w:rFonts w:cstheme="minorHAnsi"/>
          <w:shd w:val="clear" w:color="auto" w:fill="FFFFFF"/>
        </w:rPr>
        <w:t xml:space="preserve"> involves strategies that involve students to communicate with peers, share their ideas more equally across group members, and engage students to think critically about the topic(s) with their peers. This includes think-pair-share, group presentations, or other small </w:t>
      </w:r>
      <w:r w:rsidRPr="002D4DDB">
        <w:rPr>
          <w:rStyle w:val="highlight"/>
          <w:rFonts w:cstheme="minorHAnsi"/>
          <w:shd w:val="clear" w:color="auto" w:fill="FFFFFF"/>
        </w:rPr>
        <w:t>group work</w:t>
      </w:r>
      <w:r w:rsidRPr="002D4DDB">
        <w:rPr>
          <w:rFonts w:cstheme="minorHAnsi"/>
          <w:shd w:val="clear" w:color="auto" w:fill="FFFFFF"/>
        </w:rPr>
        <w:t xml:space="preserve"> activities that have the characteristics described above. </w:t>
      </w:r>
    </w:p>
    <w:p w14:paraId="1CDB3F80" w14:textId="77777777" w:rsidR="002D4DDB" w:rsidRPr="002D4DDB" w:rsidRDefault="002D4DDB" w:rsidP="002D4DDB">
      <w:pPr>
        <w:pStyle w:val="ListParagraph"/>
        <w:shd w:val="clear" w:color="auto" w:fill="FFFFFF"/>
        <w:spacing w:after="0" w:line="240" w:lineRule="auto"/>
        <w:rPr>
          <w:rFonts w:cstheme="minorHAnsi"/>
          <w:shd w:val="clear" w:color="auto" w:fill="FFFFFF"/>
        </w:rPr>
      </w:pPr>
    </w:p>
    <w:p w14:paraId="489282B8" w14:textId="5D18D61F" w:rsidR="002D4DDB" w:rsidRPr="002D4DDB" w:rsidRDefault="002D4DDB" w:rsidP="002D4DDB">
      <w:pPr>
        <w:pStyle w:val="ListParagraph"/>
        <w:shd w:val="clear" w:color="auto" w:fill="FFFFFF"/>
        <w:spacing w:after="0" w:line="240" w:lineRule="auto"/>
        <w:rPr>
          <w:rFonts w:eastAsia="Times New Roman" w:cstheme="minorHAnsi"/>
          <w:color w:val="222222"/>
        </w:rPr>
      </w:pPr>
      <w:r w:rsidRPr="002D4DDB">
        <w:rPr>
          <w:rFonts w:cstheme="minorHAnsi"/>
          <w:shd w:val="clear" w:color="auto" w:fill="FFFFFF"/>
        </w:rPr>
        <w:t xml:space="preserve">Based on this definition, describe how you use </w:t>
      </w:r>
      <w:r w:rsidRPr="002D4DDB">
        <w:rPr>
          <w:rStyle w:val="highlight"/>
          <w:rFonts w:cstheme="minorHAnsi"/>
          <w:shd w:val="clear" w:color="auto" w:fill="FFFFFF"/>
        </w:rPr>
        <w:t>group work</w:t>
      </w:r>
      <w:r w:rsidRPr="002D4DDB">
        <w:rPr>
          <w:rFonts w:cstheme="minorHAnsi"/>
          <w:shd w:val="clear" w:color="auto" w:fill="FFFFFF"/>
        </w:rPr>
        <w:t xml:space="preserve"> when teaching statistics.</w:t>
      </w:r>
    </w:p>
    <w:p w14:paraId="1306E9A9" w14:textId="28563F81" w:rsidR="00AE1E24" w:rsidRDefault="00AE1E24" w:rsidP="00223F9A"/>
    <w:p w14:paraId="6CD6AE37" w14:textId="77777777" w:rsidR="002D4DDB" w:rsidRDefault="002D4DDB" w:rsidP="00223F9A">
      <w:pPr>
        <w:rPr>
          <w:i/>
          <w:iCs/>
        </w:rPr>
      </w:pPr>
    </w:p>
    <w:p w14:paraId="5ABCA695" w14:textId="77777777" w:rsidR="002D4DDB" w:rsidRDefault="002D4DDB" w:rsidP="00223F9A">
      <w:pPr>
        <w:rPr>
          <w:i/>
          <w:iCs/>
        </w:rPr>
      </w:pPr>
    </w:p>
    <w:p w14:paraId="0FCEFBE7" w14:textId="02E65E4F" w:rsidR="002D4DDB" w:rsidRPr="002D4DDB" w:rsidRDefault="002D4DDB" w:rsidP="00223F9A">
      <w:pPr>
        <w:rPr>
          <w:i/>
          <w:iCs/>
        </w:rPr>
      </w:pPr>
      <w:r>
        <w:rPr>
          <w:i/>
          <w:iCs/>
        </w:rPr>
        <w:t xml:space="preserve">Background Question Feedback </w:t>
      </w:r>
    </w:p>
    <w:p w14:paraId="55AFB901" w14:textId="0C31B272" w:rsidR="0002445A" w:rsidRDefault="0018734A" w:rsidP="00223F9A">
      <w:ins w:id="163" w:author="Allison S. Theobold" w:date="2021-05-17T16:25:00Z">
        <w:r>
          <w:t xml:space="preserve">Would you be interested if the GSIs have attended teaching workshops or seminars? I’m </w:t>
        </w:r>
      </w:ins>
      <w:ins w:id="164" w:author="Allison S. Theobold" w:date="2021-05-17T16:26:00Z">
        <w:r>
          <w:t>imagining seminars like what was taught by Jenny when I started, but also other workshops at the university, conferences, workshops etc.</w:t>
        </w:r>
      </w:ins>
    </w:p>
    <w:p w14:paraId="116A3E35" w14:textId="4BDD1088" w:rsidR="002D4DDB" w:rsidRDefault="0002445A" w:rsidP="00BA10AC">
      <w:pPr>
        <w:pStyle w:val="Heading2"/>
      </w:pPr>
      <w:r>
        <w:t xml:space="preserve">Survey Feedback </w:t>
      </w:r>
    </w:p>
    <w:p w14:paraId="712769BB" w14:textId="7AD01668" w:rsidR="00F86BC0" w:rsidRDefault="002D4DDB" w:rsidP="002D4DDB">
      <w:r>
        <w:t xml:space="preserve">Thank you for taking the time to review the items on this survey. Your participation is highly </w:t>
      </w:r>
      <w:r w:rsidR="00F86BC0">
        <w:t>valued,</w:t>
      </w:r>
      <w:r>
        <w:t xml:space="preserve"> and we sincerely appreciate the time and effort you’ve invested into this project. </w:t>
      </w:r>
      <w:r w:rsidR="00F86BC0">
        <w:t xml:space="preserve">We would like to invite you to comment on the structure of this review. Specifically, please comment on the following: </w:t>
      </w:r>
    </w:p>
    <w:p w14:paraId="279A8F58" w14:textId="77777777" w:rsidR="00D2116C" w:rsidRDefault="00D2116C" w:rsidP="00F86BC0">
      <w:pPr>
        <w:pStyle w:val="ListParagraph"/>
        <w:numPr>
          <w:ilvl w:val="0"/>
          <w:numId w:val="21"/>
        </w:numPr>
      </w:pPr>
      <w:r>
        <w:t xml:space="preserve">Were the review instructions clear? </w:t>
      </w:r>
    </w:p>
    <w:p w14:paraId="57CC6A07" w14:textId="0E13C5DE" w:rsidR="00F86BC0" w:rsidRDefault="00D2116C" w:rsidP="00F86BC0">
      <w:pPr>
        <w:pStyle w:val="ListParagraph"/>
        <w:numPr>
          <w:ilvl w:val="0"/>
          <w:numId w:val="21"/>
        </w:numPr>
      </w:pPr>
      <w:r>
        <w:t xml:space="preserve">Did you have any lingering questions during or after the review process. </w:t>
      </w:r>
    </w:p>
    <w:p w14:paraId="521BC2FA" w14:textId="2F95E403" w:rsidR="00D2116C" w:rsidRDefault="00D2116C" w:rsidP="00F86BC0">
      <w:pPr>
        <w:pStyle w:val="ListParagraph"/>
        <w:numPr>
          <w:ilvl w:val="0"/>
          <w:numId w:val="21"/>
        </w:numPr>
      </w:pPr>
      <w:r>
        <w:t xml:space="preserve">In what ways could this review be improved prior to the next wave of experts? </w:t>
      </w:r>
    </w:p>
    <w:p w14:paraId="4C4D9134" w14:textId="05EEA5AA" w:rsidR="00BA10AC" w:rsidRPr="002D4DDB" w:rsidRDefault="00BA10AC" w:rsidP="00BA10AC">
      <w:r>
        <w:t xml:space="preserve">Please write feedback in the </w:t>
      </w:r>
      <w:r>
        <w:rPr>
          <w:i/>
          <w:iCs/>
        </w:rPr>
        <w:t>Survey</w:t>
      </w:r>
      <w:r w:rsidRPr="00BA10AC">
        <w:rPr>
          <w:i/>
          <w:iCs/>
        </w:rPr>
        <w:t xml:space="preserve"> Feedback</w:t>
      </w:r>
      <w:r>
        <w:t xml:space="preserve"> area. </w:t>
      </w:r>
    </w:p>
    <w:p w14:paraId="245913E5" w14:textId="733B8FB9" w:rsidR="00D2116C" w:rsidRDefault="00D2116C" w:rsidP="00D2116C"/>
    <w:p w14:paraId="4F05903D" w14:textId="77777777" w:rsidR="00BA10AC" w:rsidRDefault="00BA10AC" w:rsidP="00D2116C"/>
    <w:p w14:paraId="6D5A6AB6" w14:textId="43B8EE75" w:rsidR="00D2116C" w:rsidRPr="00D2116C" w:rsidRDefault="00D2116C" w:rsidP="00D2116C">
      <w:r>
        <w:rPr>
          <w:i/>
          <w:iCs/>
        </w:rPr>
        <w:t>Survey Feedback</w:t>
      </w:r>
    </w:p>
    <w:p w14:paraId="69DBB536" w14:textId="77A8739C" w:rsidR="0002445A" w:rsidRDefault="0002445A" w:rsidP="00223F9A"/>
    <w:p w14:paraId="14682E52" w14:textId="77777777" w:rsidR="002D4DDB" w:rsidRDefault="002D4DDB" w:rsidP="00223F9A"/>
    <w:p w14:paraId="53C081AB" w14:textId="7378AD97" w:rsidR="0002445A" w:rsidRPr="00A04AA7" w:rsidRDefault="0002445A" w:rsidP="0002445A">
      <w:pPr>
        <w:pStyle w:val="Heading2"/>
      </w:pPr>
    </w:p>
    <w:p w14:paraId="5587BF3E" w14:textId="77777777" w:rsidR="0002445A" w:rsidRDefault="0002445A" w:rsidP="00223F9A"/>
    <w:p w14:paraId="2CA5EC96" w14:textId="77777777" w:rsidR="009D5293" w:rsidRDefault="009D5293"/>
    <w:sectPr w:rsidR="009D52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Allison S. Theobold" w:date="2021-05-17T15:42:00Z" w:initials="AST">
    <w:p w14:paraId="255F3361" w14:textId="354112EC" w:rsidR="00D25CD0" w:rsidRDefault="00D25CD0">
      <w:pPr>
        <w:pStyle w:val="CommentText"/>
      </w:pPr>
      <w:r>
        <w:rPr>
          <w:rStyle w:val="CommentReference"/>
        </w:rPr>
        <w:annotationRef/>
      </w:r>
      <w:r>
        <w:t>What is the difference between “a little” and “moderately”?</w:t>
      </w:r>
    </w:p>
  </w:comment>
  <w:comment w:id="16" w:author="Allison S. Theobold" w:date="2021-05-17T15:41:00Z" w:initials="AST">
    <w:p w14:paraId="7D1A30C8" w14:textId="1F5BF1FD" w:rsidR="00D25CD0" w:rsidRDefault="00D25CD0">
      <w:pPr>
        <w:pStyle w:val="CommentText"/>
      </w:pPr>
      <w:r>
        <w:rPr>
          <w:rStyle w:val="CommentReference"/>
        </w:rPr>
        <w:annotationRef/>
      </w:r>
      <w:r>
        <w:t xml:space="preserve">What does “exactly” mean? </w:t>
      </w:r>
    </w:p>
  </w:comment>
  <w:comment w:id="17" w:author="Allison S. Theobold" w:date="2021-05-17T15:44:00Z" w:initials="AST">
    <w:p w14:paraId="07F4C42C" w14:textId="7B9B8B07" w:rsidR="00240C71" w:rsidRDefault="00240C71">
      <w:pPr>
        <w:pStyle w:val="CommentText"/>
      </w:pPr>
      <w:r>
        <w:rPr>
          <w:rStyle w:val="CommentReference"/>
        </w:rPr>
        <w:annotationRef/>
      </w:r>
      <w:r>
        <w:t>????</w:t>
      </w:r>
    </w:p>
  </w:comment>
  <w:comment w:id="18" w:author="Allison S. Theobold" w:date="2021-05-17T15:44:00Z" w:initials="AST">
    <w:p w14:paraId="0947B885" w14:textId="03CE0D99" w:rsidR="00A86AFF" w:rsidRDefault="00A86AFF">
      <w:pPr>
        <w:pStyle w:val="CommentText"/>
      </w:pPr>
      <w:r>
        <w:rPr>
          <w:rStyle w:val="CommentReference"/>
        </w:rPr>
        <w:annotationRef/>
      </w:r>
      <w:r>
        <w:t>How so?</w:t>
      </w:r>
    </w:p>
  </w:comment>
  <w:comment w:id="21" w:author="Allison S. Theobold" w:date="2021-05-17T15:49:00Z" w:initials="AST">
    <w:p w14:paraId="4720F790" w14:textId="7C28C5E5" w:rsidR="00555D53" w:rsidRDefault="00555D53">
      <w:pPr>
        <w:pStyle w:val="CommentText"/>
      </w:pPr>
      <w:r>
        <w:rPr>
          <w:rStyle w:val="CommentReference"/>
        </w:rPr>
        <w:annotationRef/>
      </w:r>
      <w:r>
        <w:t>Necessary?</w:t>
      </w:r>
    </w:p>
  </w:comment>
  <w:comment w:id="34" w:author="Allison S. Theobold" w:date="2021-05-17T15:51:00Z" w:initials="AST">
    <w:p w14:paraId="7383EA29" w14:textId="4F96C143" w:rsidR="00D56330" w:rsidRDefault="00D56330">
      <w:pPr>
        <w:pStyle w:val="CommentText"/>
      </w:pPr>
      <w:r>
        <w:rPr>
          <w:rStyle w:val="CommentReference"/>
        </w:rPr>
        <w:annotationRef/>
      </w:r>
      <w:r>
        <w:t>Why?</w:t>
      </w:r>
    </w:p>
  </w:comment>
  <w:comment w:id="35" w:author="Allison S. Theobold" w:date="2021-05-17T15:53:00Z" w:initials="AST">
    <w:p w14:paraId="72161034" w14:textId="450F4744" w:rsidR="00637CAB" w:rsidRDefault="00637CAB">
      <w:pPr>
        <w:pStyle w:val="CommentText"/>
      </w:pPr>
      <w:r>
        <w:rPr>
          <w:rStyle w:val="CommentReference"/>
        </w:rPr>
        <w:annotationRef/>
      </w:r>
      <w:r>
        <w:t xml:space="preserve">Because of “best” practices? </w:t>
      </w:r>
    </w:p>
  </w:comment>
  <w:comment w:id="38" w:author="Allison S. Theobold" w:date="2021-05-17T15:55:00Z" w:initials="AST">
    <w:p w14:paraId="4B0871E7" w14:textId="64BEE2A2" w:rsidR="008A447A" w:rsidRDefault="008A447A">
      <w:pPr>
        <w:pStyle w:val="CommentText"/>
      </w:pPr>
      <w:r>
        <w:rPr>
          <w:rStyle w:val="CommentReference"/>
        </w:rPr>
        <w:annotationRef/>
      </w:r>
      <w:r>
        <w:t>For whom?</w:t>
      </w:r>
    </w:p>
  </w:comment>
  <w:comment w:id="50" w:author="Allison S. Theobold" w:date="2021-05-17T15:55:00Z" w:initials="AST">
    <w:p w14:paraId="043917FA" w14:textId="318837D5" w:rsidR="00C973A0" w:rsidRDefault="00C973A0">
      <w:pPr>
        <w:pStyle w:val="CommentText"/>
      </w:pPr>
      <w:r>
        <w:rPr>
          <w:rStyle w:val="CommentReference"/>
        </w:rPr>
        <w:annotationRef/>
      </w:r>
      <w:r>
        <w:t xml:space="preserve">Who? </w:t>
      </w:r>
    </w:p>
  </w:comment>
  <w:comment w:id="51" w:author="Allison S. Theobold" w:date="2021-05-17T15:57:00Z" w:initials="AST">
    <w:p w14:paraId="14C30D9D" w14:textId="296347A3" w:rsidR="00F123C2" w:rsidRDefault="00F123C2">
      <w:pPr>
        <w:pStyle w:val="CommentText"/>
      </w:pPr>
      <w:r>
        <w:rPr>
          <w:rStyle w:val="CommentReference"/>
        </w:rPr>
        <w:annotationRef/>
      </w:r>
      <w:r>
        <w:t>By a supervisor?</w:t>
      </w:r>
    </w:p>
  </w:comment>
  <w:comment w:id="52" w:author="Allison S. Theobold" w:date="2021-05-17T15:57:00Z" w:initials="AST">
    <w:p w14:paraId="60BFFBCC" w14:textId="4F4D406A" w:rsidR="00F123C2" w:rsidRDefault="00F123C2">
      <w:pPr>
        <w:pStyle w:val="CommentText"/>
      </w:pPr>
      <w:r>
        <w:rPr>
          <w:rStyle w:val="CommentReference"/>
        </w:rPr>
        <w:annotationRef/>
      </w:r>
      <w:r>
        <w:t>Upset vs. disappointed?</w:t>
      </w:r>
    </w:p>
  </w:comment>
  <w:comment w:id="53" w:author="Allison S. Theobold" w:date="2021-05-17T15:58:00Z" w:initials="AST">
    <w:p w14:paraId="61ACF959" w14:textId="20AECF47" w:rsidR="00F123C2" w:rsidRDefault="00F123C2">
      <w:pPr>
        <w:pStyle w:val="CommentText"/>
      </w:pPr>
      <w:r>
        <w:rPr>
          <w:rStyle w:val="CommentReference"/>
        </w:rPr>
        <w:annotationRef/>
      </w:r>
      <w:r>
        <w:t>Provide an example?</w:t>
      </w:r>
    </w:p>
  </w:comment>
  <w:comment w:id="54" w:author="Allison S. Theobold" w:date="2021-05-17T15:59:00Z" w:initials="AST">
    <w:p w14:paraId="45BE1AFA" w14:textId="1CC31C22" w:rsidR="00D05833" w:rsidRDefault="00D05833">
      <w:pPr>
        <w:pStyle w:val="CommentText"/>
      </w:pPr>
      <w:r>
        <w:rPr>
          <w:rStyle w:val="CommentReference"/>
        </w:rPr>
        <w:annotationRef/>
      </w:r>
      <w:r>
        <w:t>Necessary?</w:t>
      </w:r>
    </w:p>
  </w:comment>
  <w:comment w:id="60" w:author="Allison S. Theobold" w:date="2021-05-17T15:59:00Z" w:initials="AST">
    <w:p w14:paraId="55767378" w14:textId="5392E73E" w:rsidR="00D05833" w:rsidRDefault="00D05833">
      <w:pPr>
        <w:pStyle w:val="CommentText"/>
      </w:pPr>
      <w:r>
        <w:rPr>
          <w:rStyle w:val="CommentReference"/>
        </w:rPr>
        <w:annotationRef/>
      </w:r>
      <w:r>
        <w:t>My peers?</w:t>
      </w:r>
    </w:p>
  </w:comment>
  <w:comment w:id="69" w:author="Allison S. Theobold" w:date="2021-05-17T16:01:00Z" w:initials="AST">
    <w:p w14:paraId="41FB9C3D" w14:textId="2BC3E7B9" w:rsidR="00AD0BB5" w:rsidRDefault="00AD0BB5">
      <w:pPr>
        <w:pStyle w:val="CommentText"/>
      </w:pPr>
      <w:r>
        <w:rPr>
          <w:rStyle w:val="CommentReference"/>
        </w:rPr>
        <w:annotationRef/>
      </w:r>
      <w:r>
        <w:t xml:space="preserve">Generally, all of these have a “right” answer. I think the wording could be phrased a bit more lightly, so there is less of an implication that if you answer “yes” to any of these, you are a “bad” instructor. </w:t>
      </w:r>
    </w:p>
  </w:comment>
  <w:comment w:id="84" w:author="Allison S. Theobold" w:date="2021-05-17T16:04:00Z" w:initials="AST">
    <w:p w14:paraId="0C9527A7" w14:textId="3C24E40E" w:rsidR="00281479" w:rsidRDefault="00281479">
      <w:pPr>
        <w:pStyle w:val="CommentText"/>
      </w:pPr>
      <w:r>
        <w:rPr>
          <w:rStyle w:val="CommentReference"/>
        </w:rPr>
        <w:annotationRef/>
      </w:r>
      <w:r>
        <w:t xml:space="preserve">This assumes that they learned about using technology in the first place! </w:t>
      </w:r>
    </w:p>
  </w:comment>
  <w:comment w:id="95" w:author="Allison S. Theobold" w:date="2021-05-17T16:05:00Z" w:initials="AST">
    <w:p w14:paraId="0D62AF8D" w14:textId="622CCFC9" w:rsidR="00281479" w:rsidRDefault="00281479">
      <w:pPr>
        <w:pStyle w:val="CommentText"/>
      </w:pPr>
      <w:r>
        <w:rPr>
          <w:rStyle w:val="CommentReference"/>
        </w:rPr>
        <w:annotationRef/>
      </w:r>
      <w:r>
        <w:t>This seems out of place!</w:t>
      </w:r>
    </w:p>
  </w:comment>
  <w:comment w:id="103" w:author="Allison S. Theobold" w:date="2021-05-17T16:08:00Z" w:initials="AST">
    <w:p w14:paraId="2CFB706E" w14:textId="22821F4A" w:rsidR="00301F9B" w:rsidRDefault="00301F9B">
      <w:pPr>
        <w:pStyle w:val="CommentText"/>
      </w:pPr>
      <w:r>
        <w:rPr>
          <w:rStyle w:val="CommentReference"/>
        </w:rPr>
        <w:annotationRef/>
      </w:r>
      <w:r>
        <w:t>How so?</w:t>
      </w:r>
    </w:p>
  </w:comment>
  <w:comment w:id="109" w:author="Allison S. Theobold" w:date="2021-05-17T16:12:00Z" w:initials="AST">
    <w:p w14:paraId="7BBBD974" w14:textId="62355A33" w:rsidR="00477440" w:rsidRDefault="00477440">
      <w:pPr>
        <w:pStyle w:val="CommentText"/>
      </w:pPr>
      <w:r>
        <w:rPr>
          <w:rStyle w:val="CommentReference"/>
        </w:rPr>
        <w:annotationRef/>
      </w:r>
      <w:r>
        <w:t>How is this different from #2?</w:t>
      </w:r>
    </w:p>
  </w:comment>
  <w:comment w:id="110" w:author="Allison S. Theobold" w:date="2021-05-17T16:12:00Z" w:initials="AST">
    <w:p w14:paraId="33D24619" w14:textId="29F7B0DC" w:rsidR="00477440" w:rsidRDefault="00477440">
      <w:pPr>
        <w:pStyle w:val="CommentText"/>
      </w:pPr>
      <w:r>
        <w:rPr>
          <w:rStyle w:val="CommentReference"/>
        </w:rPr>
        <w:annotationRef/>
      </w:r>
      <w:r>
        <w:t>How so?</w:t>
      </w:r>
    </w:p>
  </w:comment>
  <w:comment w:id="114" w:author="Allison S. Theobold" w:date="2021-05-17T16:12:00Z" w:initials="AST">
    <w:p w14:paraId="084E1111" w14:textId="37479FE1" w:rsidR="00477440" w:rsidRDefault="00477440">
      <w:pPr>
        <w:pStyle w:val="CommentText"/>
      </w:pPr>
      <w:r>
        <w:rPr>
          <w:rStyle w:val="CommentReference"/>
        </w:rPr>
        <w:annotationRef/>
      </w:r>
      <w:r>
        <w:t>To whom?</w:t>
      </w:r>
    </w:p>
  </w:comment>
  <w:comment w:id="117" w:author="Allison S. Theobold" w:date="2021-05-17T16:14:00Z" w:initials="AST">
    <w:p w14:paraId="7F19EEB3" w14:textId="419174C6" w:rsidR="00805B90" w:rsidRDefault="00805B90">
      <w:pPr>
        <w:pStyle w:val="CommentText"/>
      </w:pPr>
      <w:r>
        <w:rPr>
          <w:rStyle w:val="CommentReference"/>
        </w:rPr>
        <w:annotationRef/>
      </w:r>
      <w:r>
        <w:t>Who? Peer? Supervisor?</w:t>
      </w:r>
    </w:p>
  </w:comment>
  <w:comment w:id="120" w:author="Allison S. Theobold" w:date="2021-05-17T16:15:00Z" w:initials="AST">
    <w:p w14:paraId="2F4412D7" w14:textId="5FA485E6" w:rsidR="00941BCD" w:rsidRDefault="00941BCD">
      <w:pPr>
        <w:pStyle w:val="CommentText"/>
      </w:pPr>
      <w:r>
        <w:rPr>
          <w:rStyle w:val="CommentReference"/>
        </w:rPr>
        <w:annotationRef/>
      </w:r>
      <w:r>
        <w:t>Who? A supervisor?</w:t>
      </w:r>
    </w:p>
  </w:comment>
  <w:comment w:id="121" w:author="Allison S. Theobold" w:date="2021-05-17T16:15:00Z" w:initials="AST">
    <w:p w14:paraId="45B1BDE4" w14:textId="1D8DA08D" w:rsidR="00941BCD" w:rsidRDefault="00941BCD">
      <w:pPr>
        <w:pStyle w:val="CommentText"/>
      </w:pPr>
      <w:r>
        <w:rPr>
          <w:rStyle w:val="CommentReference"/>
        </w:rPr>
        <w:annotationRef/>
      </w:r>
      <w:r>
        <w:t>Upset vs. disappointed?</w:t>
      </w:r>
    </w:p>
  </w:comment>
  <w:comment w:id="122" w:author="Allison S. Theobold" w:date="2021-05-17T16:15:00Z" w:initials="AST">
    <w:p w14:paraId="5D54FD9D" w14:textId="3F08F76D" w:rsidR="00941BCD" w:rsidRDefault="00941BCD">
      <w:pPr>
        <w:pStyle w:val="CommentText"/>
      </w:pPr>
      <w:r>
        <w:rPr>
          <w:rStyle w:val="CommentReference"/>
        </w:rPr>
        <w:annotationRef/>
      </w:r>
      <w:r>
        <w:t>What kind? Some examples would be nice!</w:t>
      </w:r>
    </w:p>
  </w:comment>
  <w:comment w:id="123" w:author="Allison S. Theobold" w:date="2021-05-17T16:18:00Z" w:initials="AST">
    <w:p w14:paraId="6E59CAB7" w14:textId="5E5B16A2" w:rsidR="00941BCD" w:rsidRDefault="00941BCD">
      <w:pPr>
        <w:pStyle w:val="CommentText"/>
      </w:pPr>
      <w:r>
        <w:rPr>
          <w:rStyle w:val="CommentReference"/>
        </w:rPr>
        <w:annotationRef/>
      </w:r>
      <w:r>
        <w:t>What about judgement for not doing so?</w:t>
      </w:r>
    </w:p>
  </w:comment>
  <w:comment w:id="132" w:author="Allison S. Theobold" w:date="2021-05-17T16:19:00Z" w:initials="AST">
    <w:p w14:paraId="581D6293" w14:textId="2517AE3A" w:rsidR="00534C4F" w:rsidRDefault="00534C4F">
      <w:pPr>
        <w:pStyle w:val="CommentText"/>
      </w:pPr>
      <w:r>
        <w:rPr>
          <w:rStyle w:val="CommentReference"/>
        </w:rPr>
        <w:annotationRef/>
      </w:r>
      <w:r>
        <w:t>Generally, all of these have a “right” answer. I think the wording could be phrased a bit more lightly, so there is less of an implication that if you answer “yes” to any of these, you are a “bad” instructor.</w:t>
      </w:r>
    </w:p>
  </w:comment>
  <w:comment w:id="153" w:author="Allison S. Theobold" w:date="2021-05-17T16:22:00Z" w:initials="AST">
    <w:p w14:paraId="0E915EB6" w14:textId="469C9783" w:rsidR="00C209E4" w:rsidRDefault="00C209E4">
      <w:pPr>
        <w:pStyle w:val="CommentText"/>
      </w:pPr>
      <w:r>
        <w:rPr>
          <w:rStyle w:val="CommentReference"/>
        </w:rPr>
        <w:annotationRef/>
      </w:r>
      <w:r>
        <w:t>Assumes they learned this previously!</w:t>
      </w:r>
    </w:p>
  </w:comment>
  <w:comment w:id="159" w:author="Allison S. Theobold" w:date="2021-05-17T16:19:00Z" w:initials="AST">
    <w:p w14:paraId="19064A3A" w14:textId="7C5CECB6" w:rsidR="00EF7D13" w:rsidRDefault="00EF7D13">
      <w:pPr>
        <w:pStyle w:val="CommentText"/>
      </w:pPr>
      <w:r>
        <w:rPr>
          <w:rStyle w:val="CommentReference"/>
        </w:rPr>
        <w:annotationRef/>
      </w:r>
      <w:r>
        <w:t>How is this different from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5F3361" w15:done="0"/>
  <w15:commentEx w15:paraId="7D1A30C8" w15:done="0"/>
  <w15:commentEx w15:paraId="07F4C42C" w15:done="0"/>
  <w15:commentEx w15:paraId="0947B885" w15:done="0"/>
  <w15:commentEx w15:paraId="4720F790" w15:done="0"/>
  <w15:commentEx w15:paraId="7383EA29" w15:done="0"/>
  <w15:commentEx w15:paraId="72161034" w15:done="0"/>
  <w15:commentEx w15:paraId="4B0871E7" w15:done="0"/>
  <w15:commentEx w15:paraId="043917FA" w15:done="0"/>
  <w15:commentEx w15:paraId="14C30D9D" w15:done="0"/>
  <w15:commentEx w15:paraId="60BFFBCC" w15:done="0"/>
  <w15:commentEx w15:paraId="61ACF959" w15:done="0"/>
  <w15:commentEx w15:paraId="45BE1AFA" w15:done="0"/>
  <w15:commentEx w15:paraId="55767378" w15:done="0"/>
  <w15:commentEx w15:paraId="41FB9C3D" w15:done="0"/>
  <w15:commentEx w15:paraId="0C9527A7" w15:done="0"/>
  <w15:commentEx w15:paraId="0D62AF8D" w15:done="0"/>
  <w15:commentEx w15:paraId="2CFB706E" w15:done="0"/>
  <w15:commentEx w15:paraId="7BBBD974" w15:done="0"/>
  <w15:commentEx w15:paraId="33D24619" w15:done="0"/>
  <w15:commentEx w15:paraId="084E1111" w15:done="0"/>
  <w15:commentEx w15:paraId="7F19EEB3" w15:done="0"/>
  <w15:commentEx w15:paraId="2F4412D7" w15:done="0"/>
  <w15:commentEx w15:paraId="45B1BDE4" w15:done="0"/>
  <w15:commentEx w15:paraId="5D54FD9D" w15:done="0"/>
  <w15:commentEx w15:paraId="6E59CAB7" w15:done="0"/>
  <w15:commentEx w15:paraId="581D6293" w15:done="0"/>
  <w15:commentEx w15:paraId="0E915EB6" w15:done="0"/>
  <w15:commentEx w15:paraId="19064A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D0D49" w16cex:dateUtc="2021-05-17T22:42:00Z"/>
  <w16cex:commentExtensible w16cex:durableId="244D0D25" w16cex:dateUtc="2021-05-17T22:41:00Z"/>
  <w16cex:commentExtensible w16cex:durableId="244D0DCE" w16cex:dateUtc="2021-05-17T22:44:00Z"/>
  <w16cex:commentExtensible w16cex:durableId="244D0DFB" w16cex:dateUtc="2021-05-17T22:44:00Z"/>
  <w16cex:commentExtensible w16cex:durableId="244D0F08" w16cex:dateUtc="2021-05-17T22:49:00Z"/>
  <w16cex:commentExtensible w16cex:durableId="244D0F8E" w16cex:dateUtc="2021-05-17T22:51:00Z"/>
  <w16cex:commentExtensible w16cex:durableId="244D0FEE" w16cex:dateUtc="2021-05-17T22:53:00Z"/>
  <w16cex:commentExtensible w16cex:durableId="244D1074" w16cex:dateUtc="2021-05-17T22:55:00Z"/>
  <w16cex:commentExtensible w16cex:durableId="244D1085" w16cex:dateUtc="2021-05-17T22:55:00Z"/>
  <w16cex:commentExtensible w16cex:durableId="244D10DC" w16cex:dateUtc="2021-05-17T22:57:00Z"/>
  <w16cex:commentExtensible w16cex:durableId="244D10F1" w16cex:dateUtc="2021-05-17T22:57:00Z"/>
  <w16cex:commentExtensible w16cex:durableId="244D1108" w16cex:dateUtc="2021-05-17T22:58:00Z"/>
  <w16cex:commentExtensible w16cex:durableId="244D1172" w16cex:dateUtc="2021-05-17T22:59:00Z"/>
  <w16cex:commentExtensible w16cex:durableId="244D115B" w16cex:dateUtc="2021-05-17T22:59:00Z"/>
  <w16cex:commentExtensible w16cex:durableId="244D11C8" w16cex:dateUtc="2021-05-17T23:01:00Z"/>
  <w16cex:commentExtensible w16cex:durableId="244D1288" w16cex:dateUtc="2021-05-17T23:04:00Z"/>
  <w16cex:commentExtensible w16cex:durableId="244D12E6" w16cex:dateUtc="2021-05-17T23:05:00Z"/>
  <w16cex:commentExtensible w16cex:durableId="244D137F" w16cex:dateUtc="2021-05-17T23:08:00Z"/>
  <w16cex:commentExtensible w16cex:durableId="244D145D" w16cex:dateUtc="2021-05-17T23:12:00Z"/>
  <w16cex:commentExtensible w16cex:durableId="244D146F" w16cex:dateUtc="2021-05-17T23:12:00Z"/>
  <w16cex:commentExtensible w16cex:durableId="244D1481" w16cex:dateUtc="2021-05-17T23:12:00Z"/>
  <w16cex:commentExtensible w16cex:durableId="244D14E6" w16cex:dateUtc="2021-05-17T23:14:00Z"/>
  <w16cex:commentExtensible w16cex:durableId="244D151D" w16cex:dateUtc="2021-05-17T23:15:00Z"/>
  <w16cex:commentExtensible w16cex:durableId="244D152B" w16cex:dateUtc="2021-05-17T23:15:00Z"/>
  <w16cex:commentExtensible w16cex:durableId="244D1538" w16cex:dateUtc="2021-05-17T23:15:00Z"/>
  <w16cex:commentExtensible w16cex:durableId="244D15BA" w16cex:dateUtc="2021-05-17T23:18:00Z"/>
  <w16cex:commentExtensible w16cex:durableId="244D162C" w16cex:dateUtc="2021-05-17T23:19:00Z"/>
  <w16cex:commentExtensible w16cex:durableId="244D16D9" w16cex:dateUtc="2021-05-17T23:22:00Z"/>
  <w16cex:commentExtensible w16cex:durableId="244D1603" w16cex:dateUtc="2021-05-17T2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5F3361" w16cid:durableId="244D0D49"/>
  <w16cid:commentId w16cid:paraId="7D1A30C8" w16cid:durableId="244D0D25"/>
  <w16cid:commentId w16cid:paraId="07F4C42C" w16cid:durableId="244D0DCE"/>
  <w16cid:commentId w16cid:paraId="0947B885" w16cid:durableId="244D0DFB"/>
  <w16cid:commentId w16cid:paraId="4720F790" w16cid:durableId="244D0F08"/>
  <w16cid:commentId w16cid:paraId="7383EA29" w16cid:durableId="244D0F8E"/>
  <w16cid:commentId w16cid:paraId="72161034" w16cid:durableId="244D0FEE"/>
  <w16cid:commentId w16cid:paraId="4B0871E7" w16cid:durableId="244D1074"/>
  <w16cid:commentId w16cid:paraId="043917FA" w16cid:durableId="244D1085"/>
  <w16cid:commentId w16cid:paraId="14C30D9D" w16cid:durableId="244D10DC"/>
  <w16cid:commentId w16cid:paraId="60BFFBCC" w16cid:durableId="244D10F1"/>
  <w16cid:commentId w16cid:paraId="61ACF959" w16cid:durableId="244D1108"/>
  <w16cid:commentId w16cid:paraId="45BE1AFA" w16cid:durableId="244D1172"/>
  <w16cid:commentId w16cid:paraId="55767378" w16cid:durableId="244D115B"/>
  <w16cid:commentId w16cid:paraId="41FB9C3D" w16cid:durableId="244D11C8"/>
  <w16cid:commentId w16cid:paraId="0C9527A7" w16cid:durableId="244D1288"/>
  <w16cid:commentId w16cid:paraId="0D62AF8D" w16cid:durableId="244D12E6"/>
  <w16cid:commentId w16cid:paraId="2CFB706E" w16cid:durableId="244D137F"/>
  <w16cid:commentId w16cid:paraId="7BBBD974" w16cid:durableId="244D145D"/>
  <w16cid:commentId w16cid:paraId="33D24619" w16cid:durableId="244D146F"/>
  <w16cid:commentId w16cid:paraId="084E1111" w16cid:durableId="244D1481"/>
  <w16cid:commentId w16cid:paraId="7F19EEB3" w16cid:durableId="244D14E6"/>
  <w16cid:commentId w16cid:paraId="2F4412D7" w16cid:durableId="244D151D"/>
  <w16cid:commentId w16cid:paraId="45B1BDE4" w16cid:durableId="244D152B"/>
  <w16cid:commentId w16cid:paraId="5D54FD9D" w16cid:durableId="244D1538"/>
  <w16cid:commentId w16cid:paraId="6E59CAB7" w16cid:durableId="244D15BA"/>
  <w16cid:commentId w16cid:paraId="581D6293" w16cid:durableId="244D162C"/>
  <w16cid:commentId w16cid:paraId="0E915EB6" w16cid:durableId="244D16D9"/>
  <w16cid:commentId w16cid:paraId="19064A3A" w16cid:durableId="244D16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A5A66"/>
    <w:multiLevelType w:val="hybridMultilevel"/>
    <w:tmpl w:val="AA923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E68F9"/>
    <w:multiLevelType w:val="hybridMultilevel"/>
    <w:tmpl w:val="CE983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92C37"/>
    <w:multiLevelType w:val="hybridMultilevel"/>
    <w:tmpl w:val="C8C2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A43C9"/>
    <w:multiLevelType w:val="hybridMultilevel"/>
    <w:tmpl w:val="966C297E"/>
    <w:lvl w:ilvl="0" w:tplc="69486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7151E"/>
    <w:multiLevelType w:val="hybridMultilevel"/>
    <w:tmpl w:val="843A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064E8"/>
    <w:multiLevelType w:val="hybridMultilevel"/>
    <w:tmpl w:val="DC2A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06048"/>
    <w:multiLevelType w:val="hybridMultilevel"/>
    <w:tmpl w:val="E41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96AC3"/>
    <w:multiLevelType w:val="hybridMultilevel"/>
    <w:tmpl w:val="31AE5FA2"/>
    <w:lvl w:ilvl="0" w:tplc="AB4034CE">
      <w:numFmt w:val="bullet"/>
      <w:lvlText w:val=""/>
      <w:lvlJc w:val="left"/>
      <w:pPr>
        <w:ind w:left="1080" w:hanging="360"/>
      </w:pPr>
      <w:rPr>
        <w:rFonts w:ascii="Symbol" w:eastAsiaTheme="minorHAnsi" w:hAnsi="Symbol"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D67EE"/>
    <w:multiLevelType w:val="hybridMultilevel"/>
    <w:tmpl w:val="B68ED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22A64"/>
    <w:multiLevelType w:val="hybridMultilevel"/>
    <w:tmpl w:val="6CD6EBA2"/>
    <w:lvl w:ilvl="0" w:tplc="61E0365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E3FE1"/>
    <w:multiLevelType w:val="hybridMultilevel"/>
    <w:tmpl w:val="BDB69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B41AA7"/>
    <w:multiLevelType w:val="hybridMultilevel"/>
    <w:tmpl w:val="45B6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6229D"/>
    <w:multiLevelType w:val="hybridMultilevel"/>
    <w:tmpl w:val="23AE5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477F61"/>
    <w:multiLevelType w:val="hybridMultilevel"/>
    <w:tmpl w:val="0262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DC5B86"/>
    <w:multiLevelType w:val="hybridMultilevel"/>
    <w:tmpl w:val="0C3CD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D565A3"/>
    <w:multiLevelType w:val="hybridMultilevel"/>
    <w:tmpl w:val="3AB2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80A97"/>
    <w:multiLevelType w:val="hybridMultilevel"/>
    <w:tmpl w:val="07A82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B72D5"/>
    <w:multiLevelType w:val="hybridMultilevel"/>
    <w:tmpl w:val="2CE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B727E"/>
    <w:multiLevelType w:val="hybridMultilevel"/>
    <w:tmpl w:val="84AE7680"/>
    <w:lvl w:ilvl="0" w:tplc="69486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206DD"/>
    <w:multiLevelType w:val="hybridMultilevel"/>
    <w:tmpl w:val="1A3A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F475CA"/>
    <w:multiLevelType w:val="hybridMultilevel"/>
    <w:tmpl w:val="0C3CD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8B7371"/>
    <w:multiLevelType w:val="hybridMultilevel"/>
    <w:tmpl w:val="E564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2"/>
  </w:num>
  <w:num w:numId="5">
    <w:abstractNumId w:val="4"/>
  </w:num>
  <w:num w:numId="6">
    <w:abstractNumId w:val="6"/>
  </w:num>
  <w:num w:numId="7">
    <w:abstractNumId w:val="21"/>
  </w:num>
  <w:num w:numId="8">
    <w:abstractNumId w:val="5"/>
  </w:num>
  <w:num w:numId="9">
    <w:abstractNumId w:val="15"/>
  </w:num>
  <w:num w:numId="10">
    <w:abstractNumId w:val="20"/>
  </w:num>
  <w:num w:numId="11">
    <w:abstractNumId w:val="13"/>
  </w:num>
  <w:num w:numId="12">
    <w:abstractNumId w:val="8"/>
  </w:num>
  <w:num w:numId="13">
    <w:abstractNumId w:val="1"/>
  </w:num>
  <w:num w:numId="14">
    <w:abstractNumId w:val="14"/>
  </w:num>
  <w:num w:numId="15">
    <w:abstractNumId w:val="10"/>
  </w:num>
  <w:num w:numId="16">
    <w:abstractNumId w:val="16"/>
  </w:num>
  <w:num w:numId="17">
    <w:abstractNumId w:val="11"/>
  </w:num>
  <w:num w:numId="18">
    <w:abstractNumId w:val="18"/>
  </w:num>
  <w:num w:numId="19">
    <w:abstractNumId w:val="19"/>
  </w:num>
  <w:num w:numId="20">
    <w:abstractNumId w:val="0"/>
  </w:num>
  <w:num w:numId="21">
    <w:abstractNumId w:val="17"/>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lison S. Theobold">
    <w15:presenceInfo w15:providerId="AD" w15:userId="S::atheobol@calpoly.edu::2e20d00b-606a-44af-af95-974000c01a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93"/>
    <w:rsid w:val="00006F4E"/>
    <w:rsid w:val="0001513F"/>
    <w:rsid w:val="0002445A"/>
    <w:rsid w:val="00051CBC"/>
    <w:rsid w:val="000B7D64"/>
    <w:rsid w:val="0018734A"/>
    <w:rsid w:val="001A6BEF"/>
    <w:rsid w:val="001C4F23"/>
    <w:rsid w:val="00223F9A"/>
    <w:rsid w:val="00232508"/>
    <w:rsid w:val="00240C71"/>
    <w:rsid w:val="00254EA7"/>
    <w:rsid w:val="00256B19"/>
    <w:rsid w:val="00281479"/>
    <w:rsid w:val="002822E0"/>
    <w:rsid w:val="002C140A"/>
    <w:rsid w:val="002D4DDB"/>
    <w:rsid w:val="00301CEB"/>
    <w:rsid w:val="00301F9B"/>
    <w:rsid w:val="00317072"/>
    <w:rsid w:val="00332CA1"/>
    <w:rsid w:val="003D7995"/>
    <w:rsid w:val="003E41BA"/>
    <w:rsid w:val="00431459"/>
    <w:rsid w:val="00460F45"/>
    <w:rsid w:val="00477440"/>
    <w:rsid w:val="004C4751"/>
    <w:rsid w:val="00534C4F"/>
    <w:rsid w:val="00534CC7"/>
    <w:rsid w:val="00555D53"/>
    <w:rsid w:val="005905AE"/>
    <w:rsid w:val="00593EFF"/>
    <w:rsid w:val="005C5364"/>
    <w:rsid w:val="00600F13"/>
    <w:rsid w:val="00604087"/>
    <w:rsid w:val="00627785"/>
    <w:rsid w:val="00637CAB"/>
    <w:rsid w:val="0065666F"/>
    <w:rsid w:val="0066184E"/>
    <w:rsid w:val="006643B6"/>
    <w:rsid w:val="00670DE0"/>
    <w:rsid w:val="00691BDA"/>
    <w:rsid w:val="006B73B5"/>
    <w:rsid w:val="007F5AF5"/>
    <w:rsid w:val="00805B90"/>
    <w:rsid w:val="0084520E"/>
    <w:rsid w:val="008A447A"/>
    <w:rsid w:val="008F59A5"/>
    <w:rsid w:val="00941BCD"/>
    <w:rsid w:val="009B4054"/>
    <w:rsid w:val="009D5293"/>
    <w:rsid w:val="00A04AA7"/>
    <w:rsid w:val="00A26299"/>
    <w:rsid w:val="00A574A8"/>
    <w:rsid w:val="00A86AFF"/>
    <w:rsid w:val="00AC2057"/>
    <w:rsid w:val="00AD0BB5"/>
    <w:rsid w:val="00AE1E24"/>
    <w:rsid w:val="00B27C25"/>
    <w:rsid w:val="00B634D8"/>
    <w:rsid w:val="00BA10AC"/>
    <w:rsid w:val="00BD002C"/>
    <w:rsid w:val="00BE086F"/>
    <w:rsid w:val="00C121F0"/>
    <w:rsid w:val="00C209E4"/>
    <w:rsid w:val="00C52183"/>
    <w:rsid w:val="00C973A0"/>
    <w:rsid w:val="00CB4AB8"/>
    <w:rsid w:val="00CC4DDC"/>
    <w:rsid w:val="00CF0DC9"/>
    <w:rsid w:val="00D05833"/>
    <w:rsid w:val="00D07C6B"/>
    <w:rsid w:val="00D2116C"/>
    <w:rsid w:val="00D25CD0"/>
    <w:rsid w:val="00D56330"/>
    <w:rsid w:val="00D563FD"/>
    <w:rsid w:val="00DA5012"/>
    <w:rsid w:val="00DE7A5B"/>
    <w:rsid w:val="00E25760"/>
    <w:rsid w:val="00EA28C1"/>
    <w:rsid w:val="00ED0134"/>
    <w:rsid w:val="00EF7D13"/>
    <w:rsid w:val="00F123C2"/>
    <w:rsid w:val="00F46A0B"/>
    <w:rsid w:val="00F82F30"/>
    <w:rsid w:val="00F86BC0"/>
    <w:rsid w:val="00FD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4CC2"/>
  <w15:chartTrackingRefBased/>
  <w15:docId w15:val="{94E82C3C-8B10-4A50-8F8F-EED2765C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293"/>
  </w:style>
  <w:style w:type="paragraph" w:styleId="Heading1">
    <w:name w:val="heading 1"/>
    <w:basedOn w:val="Normal"/>
    <w:next w:val="Normal"/>
    <w:link w:val="Heading1Char"/>
    <w:uiPriority w:val="9"/>
    <w:qFormat/>
    <w:rsid w:val="009D5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52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4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2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52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5293"/>
    <w:pPr>
      <w:ind w:left="720"/>
      <w:contextualSpacing/>
    </w:pPr>
  </w:style>
  <w:style w:type="character" w:customStyle="1" w:styleId="Heading3Char">
    <w:name w:val="Heading 3 Char"/>
    <w:basedOn w:val="DefaultParagraphFont"/>
    <w:link w:val="Heading3"/>
    <w:uiPriority w:val="9"/>
    <w:rsid w:val="00A04AA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00F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F13"/>
    <w:rPr>
      <w:rFonts w:asciiTheme="majorHAnsi" w:eastAsiaTheme="majorEastAsia" w:hAnsiTheme="majorHAnsi" w:cstheme="majorBidi"/>
      <w:spacing w:val="-10"/>
      <w:kern w:val="28"/>
      <w:sz w:val="56"/>
      <w:szCs w:val="56"/>
    </w:rPr>
  </w:style>
  <w:style w:type="character" w:customStyle="1" w:styleId="normaltextrun">
    <w:name w:val="normaltextrun"/>
    <w:basedOn w:val="DefaultParagraphFont"/>
    <w:rsid w:val="007F5AF5"/>
  </w:style>
  <w:style w:type="character" w:customStyle="1" w:styleId="eop">
    <w:name w:val="eop"/>
    <w:basedOn w:val="DefaultParagraphFont"/>
    <w:rsid w:val="007F5AF5"/>
  </w:style>
  <w:style w:type="character" w:customStyle="1" w:styleId="highlight">
    <w:name w:val="highlight"/>
    <w:basedOn w:val="DefaultParagraphFont"/>
    <w:rsid w:val="001C4F23"/>
  </w:style>
  <w:style w:type="character" w:styleId="CommentReference">
    <w:name w:val="annotation reference"/>
    <w:basedOn w:val="DefaultParagraphFont"/>
    <w:uiPriority w:val="99"/>
    <w:semiHidden/>
    <w:unhideWhenUsed/>
    <w:rsid w:val="00D25CD0"/>
    <w:rPr>
      <w:sz w:val="16"/>
      <w:szCs w:val="16"/>
    </w:rPr>
  </w:style>
  <w:style w:type="paragraph" w:styleId="CommentText">
    <w:name w:val="annotation text"/>
    <w:basedOn w:val="Normal"/>
    <w:link w:val="CommentTextChar"/>
    <w:uiPriority w:val="99"/>
    <w:semiHidden/>
    <w:unhideWhenUsed/>
    <w:rsid w:val="00D25CD0"/>
    <w:pPr>
      <w:spacing w:line="240" w:lineRule="auto"/>
    </w:pPr>
    <w:rPr>
      <w:sz w:val="20"/>
      <w:szCs w:val="20"/>
    </w:rPr>
  </w:style>
  <w:style w:type="character" w:customStyle="1" w:styleId="CommentTextChar">
    <w:name w:val="Comment Text Char"/>
    <w:basedOn w:val="DefaultParagraphFont"/>
    <w:link w:val="CommentText"/>
    <w:uiPriority w:val="99"/>
    <w:semiHidden/>
    <w:rsid w:val="00D25CD0"/>
    <w:rPr>
      <w:sz w:val="20"/>
      <w:szCs w:val="20"/>
    </w:rPr>
  </w:style>
  <w:style w:type="paragraph" w:styleId="CommentSubject">
    <w:name w:val="annotation subject"/>
    <w:basedOn w:val="CommentText"/>
    <w:next w:val="CommentText"/>
    <w:link w:val="CommentSubjectChar"/>
    <w:uiPriority w:val="99"/>
    <w:semiHidden/>
    <w:unhideWhenUsed/>
    <w:rsid w:val="00D25CD0"/>
    <w:rPr>
      <w:b/>
      <w:bCs/>
    </w:rPr>
  </w:style>
  <w:style w:type="character" w:customStyle="1" w:styleId="CommentSubjectChar">
    <w:name w:val="Comment Subject Char"/>
    <w:basedOn w:val="CommentTextChar"/>
    <w:link w:val="CommentSubject"/>
    <w:uiPriority w:val="99"/>
    <w:semiHidden/>
    <w:rsid w:val="00D25C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922859">
      <w:bodyDiv w:val="1"/>
      <w:marLeft w:val="0"/>
      <w:marRight w:val="0"/>
      <w:marTop w:val="0"/>
      <w:marBottom w:val="0"/>
      <w:divBdr>
        <w:top w:val="none" w:sz="0" w:space="0" w:color="auto"/>
        <w:left w:val="none" w:sz="0" w:space="0" w:color="auto"/>
        <w:bottom w:val="none" w:sz="0" w:space="0" w:color="auto"/>
        <w:right w:val="none" w:sz="0" w:space="0" w:color="auto"/>
      </w:divBdr>
      <w:divsChild>
        <w:div w:id="128284304">
          <w:marLeft w:val="0"/>
          <w:marRight w:val="0"/>
          <w:marTop w:val="0"/>
          <w:marBottom w:val="0"/>
          <w:divBdr>
            <w:top w:val="none" w:sz="0" w:space="0" w:color="auto"/>
            <w:left w:val="none" w:sz="0" w:space="0" w:color="auto"/>
            <w:bottom w:val="none" w:sz="0" w:space="0" w:color="auto"/>
            <w:right w:val="none" w:sz="0" w:space="0" w:color="auto"/>
          </w:divBdr>
          <w:divsChild>
            <w:div w:id="2111586375">
              <w:marLeft w:val="0"/>
              <w:marRight w:val="0"/>
              <w:marTop w:val="0"/>
              <w:marBottom w:val="0"/>
              <w:divBdr>
                <w:top w:val="none" w:sz="0" w:space="0" w:color="auto"/>
                <w:left w:val="none" w:sz="0" w:space="0" w:color="auto"/>
                <w:bottom w:val="none" w:sz="0" w:space="0" w:color="auto"/>
                <w:right w:val="none" w:sz="0" w:space="0" w:color="auto"/>
              </w:divBdr>
            </w:div>
          </w:divsChild>
        </w:div>
        <w:div w:id="1564559943">
          <w:marLeft w:val="0"/>
          <w:marRight w:val="0"/>
          <w:marTop w:val="0"/>
          <w:marBottom w:val="0"/>
          <w:divBdr>
            <w:top w:val="none" w:sz="0" w:space="0" w:color="auto"/>
            <w:left w:val="none" w:sz="0" w:space="0" w:color="auto"/>
            <w:bottom w:val="none" w:sz="0" w:space="0" w:color="auto"/>
            <w:right w:val="none" w:sz="0" w:space="0" w:color="auto"/>
          </w:divBdr>
          <w:divsChild>
            <w:div w:id="1791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1722">
      <w:bodyDiv w:val="1"/>
      <w:marLeft w:val="0"/>
      <w:marRight w:val="0"/>
      <w:marTop w:val="0"/>
      <w:marBottom w:val="0"/>
      <w:divBdr>
        <w:top w:val="none" w:sz="0" w:space="0" w:color="auto"/>
        <w:left w:val="none" w:sz="0" w:space="0" w:color="auto"/>
        <w:bottom w:val="none" w:sz="0" w:space="0" w:color="auto"/>
        <w:right w:val="none" w:sz="0" w:space="0" w:color="auto"/>
      </w:divBdr>
      <w:divsChild>
        <w:div w:id="2130198862">
          <w:marLeft w:val="0"/>
          <w:marRight w:val="0"/>
          <w:marTop w:val="0"/>
          <w:marBottom w:val="0"/>
          <w:divBdr>
            <w:top w:val="none" w:sz="0" w:space="0" w:color="auto"/>
            <w:left w:val="none" w:sz="0" w:space="0" w:color="auto"/>
            <w:bottom w:val="none" w:sz="0" w:space="0" w:color="auto"/>
            <w:right w:val="none" w:sz="0" w:space="0" w:color="auto"/>
          </w:divBdr>
          <w:divsChild>
            <w:div w:id="1961494682">
              <w:marLeft w:val="0"/>
              <w:marRight w:val="0"/>
              <w:marTop w:val="0"/>
              <w:marBottom w:val="0"/>
              <w:divBdr>
                <w:top w:val="none" w:sz="0" w:space="0" w:color="auto"/>
                <w:left w:val="none" w:sz="0" w:space="0" w:color="auto"/>
                <w:bottom w:val="none" w:sz="0" w:space="0" w:color="auto"/>
                <w:right w:val="none" w:sz="0" w:space="0" w:color="auto"/>
              </w:divBdr>
            </w:div>
          </w:divsChild>
        </w:div>
        <w:div w:id="98109818">
          <w:marLeft w:val="0"/>
          <w:marRight w:val="0"/>
          <w:marTop w:val="0"/>
          <w:marBottom w:val="0"/>
          <w:divBdr>
            <w:top w:val="none" w:sz="0" w:space="0" w:color="auto"/>
            <w:left w:val="none" w:sz="0" w:space="0" w:color="auto"/>
            <w:bottom w:val="none" w:sz="0" w:space="0" w:color="auto"/>
            <w:right w:val="none" w:sz="0" w:space="0" w:color="auto"/>
          </w:divBdr>
          <w:divsChild>
            <w:div w:id="16053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6295">
      <w:bodyDiv w:val="1"/>
      <w:marLeft w:val="0"/>
      <w:marRight w:val="0"/>
      <w:marTop w:val="0"/>
      <w:marBottom w:val="0"/>
      <w:divBdr>
        <w:top w:val="none" w:sz="0" w:space="0" w:color="auto"/>
        <w:left w:val="none" w:sz="0" w:space="0" w:color="auto"/>
        <w:bottom w:val="none" w:sz="0" w:space="0" w:color="auto"/>
        <w:right w:val="none" w:sz="0" w:space="0" w:color="auto"/>
      </w:divBdr>
      <w:divsChild>
        <w:div w:id="1370689541">
          <w:marLeft w:val="0"/>
          <w:marRight w:val="0"/>
          <w:marTop w:val="0"/>
          <w:marBottom w:val="0"/>
          <w:divBdr>
            <w:top w:val="none" w:sz="0" w:space="0" w:color="auto"/>
            <w:left w:val="none" w:sz="0" w:space="0" w:color="auto"/>
            <w:bottom w:val="none" w:sz="0" w:space="0" w:color="auto"/>
            <w:right w:val="none" w:sz="0" w:space="0" w:color="auto"/>
          </w:divBdr>
          <w:divsChild>
            <w:div w:id="1447584046">
              <w:marLeft w:val="0"/>
              <w:marRight w:val="0"/>
              <w:marTop w:val="0"/>
              <w:marBottom w:val="0"/>
              <w:divBdr>
                <w:top w:val="none" w:sz="0" w:space="0" w:color="auto"/>
                <w:left w:val="none" w:sz="0" w:space="0" w:color="auto"/>
                <w:bottom w:val="none" w:sz="0" w:space="0" w:color="auto"/>
                <w:right w:val="none" w:sz="0" w:space="0" w:color="auto"/>
              </w:divBdr>
            </w:div>
          </w:divsChild>
        </w:div>
        <w:div w:id="507255994">
          <w:marLeft w:val="0"/>
          <w:marRight w:val="0"/>
          <w:marTop w:val="0"/>
          <w:marBottom w:val="0"/>
          <w:divBdr>
            <w:top w:val="none" w:sz="0" w:space="0" w:color="auto"/>
            <w:left w:val="none" w:sz="0" w:space="0" w:color="auto"/>
            <w:bottom w:val="none" w:sz="0" w:space="0" w:color="auto"/>
            <w:right w:val="none" w:sz="0" w:space="0" w:color="auto"/>
          </w:divBdr>
          <w:divsChild>
            <w:div w:id="4914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7396">
      <w:bodyDiv w:val="1"/>
      <w:marLeft w:val="0"/>
      <w:marRight w:val="0"/>
      <w:marTop w:val="0"/>
      <w:marBottom w:val="0"/>
      <w:divBdr>
        <w:top w:val="none" w:sz="0" w:space="0" w:color="auto"/>
        <w:left w:val="none" w:sz="0" w:space="0" w:color="auto"/>
        <w:bottom w:val="none" w:sz="0" w:space="0" w:color="auto"/>
        <w:right w:val="none" w:sz="0" w:space="0" w:color="auto"/>
      </w:divBdr>
      <w:divsChild>
        <w:div w:id="1479833870">
          <w:marLeft w:val="0"/>
          <w:marRight w:val="0"/>
          <w:marTop w:val="0"/>
          <w:marBottom w:val="0"/>
          <w:divBdr>
            <w:top w:val="none" w:sz="0" w:space="0" w:color="auto"/>
            <w:left w:val="none" w:sz="0" w:space="0" w:color="auto"/>
            <w:bottom w:val="none" w:sz="0" w:space="0" w:color="auto"/>
            <w:right w:val="none" w:sz="0" w:space="0" w:color="auto"/>
          </w:divBdr>
          <w:divsChild>
            <w:div w:id="1031691626">
              <w:marLeft w:val="0"/>
              <w:marRight w:val="0"/>
              <w:marTop w:val="0"/>
              <w:marBottom w:val="0"/>
              <w:divBdr>
                <w:top w:val="none" w:sz="0" w:space="0" w:color="auto"/>
                <w:left w:val="none" w:sz="0" w:space="0" w:color="auto"/>
                <w:bottom w:val="none" w:sz="0" w:space="0" w:color="auto"/>
                <w:right w:val="none" w:sz="0" w:space="0" w:color="auto"/>
              </w:divBdr>
            </w:div>
          </w:divsChild>
        </w:div>
        <w:div w:id="1717776483">
          <w:marLeft w:val="0"/>
          <w:marRight w:val="0"/>
          <w:marTop w:val="0"/>
          <w:marBottom w:val="0"/>
          <w:divBdr>
            <w:top w:val="none" w:sz="0" w:space="0" w:color="auto"/>
            <w:left w:val="none" w:sz="0" w:space="0" w:color="auto"/>
            <w:bottom w:val="none" w:sz="0" w:space="0" w:color="auto"/>
            <w:right w:val="none" w:sz="0" w:space="0" w:color="auto"/>
          </w:divBdr>
          <w:divsChild>
            <w:div w:id="10583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2178">
      <w:bodyDiv w:val="1"/>
      <w:marLeft w:val="0"/>
      <w:marRight w:val="0"/>
      <w:marTop w:val="0"/>
      <w:marBottom w:val="0"/>
      <w:divBdr>
        <w:top w:val="none" w:sz="0" w:space="0" w:color="auto"/>
        <w:left w:val="none" w:sz="0" w:space="0" w:color="auto"/>
        <w:bottom w:val="none" w:sz="0" w:space="0" w:color="auto"/>
        <w:right w:val="none" w:sz="0" w:space="0" w:color="auto"/>
      </w:divBdr>
      <w:divsChild>
        <w:div w:id="126244405">
          <w:marLeft w:val="0"/>
          <w:marRight w:val="0"/>
          <w:marTop w:val="0"/>
          <w:marBottom w:val="0"/>
          <w:divBdr>
            <w:top w:val="none" w:sz="0" w:space="0" w:color="auto"/>
            <w:left w:val="none" w:sz="0" w:space="0" w:color="auto"/>
            <w:bottom w:val="none" w:sz="0" w:space="0" w:color="auto"/>
            <w:right w:val="none" w:sz="0" w:space="0" w:color="auto"/>
          </w:divBdr>
          <w:divsChild>
            <w:div w:id="1698701584">
              <w:marLeft w:val="0"/>
              <w:marRight w:val="0"/>
              <w:marTop w:val="0"/>
              <w:marBottom w:val="0"/>
              <w:divBdr>
                <w:top w:val="none" w:sz="0" w:space="0" w:color="auto"/>
                <w:left w:val="none" w:sz="0" w:space="0" w:color="auto"/>
                <w:bottom w:val="none" w:sz="0" w:space="0" w:color="auto"/>
                <w:right w:val="none" w:sz="0" w:space="0" w:color="auto"/>
              </w:divBdr>
            </w:div>
          </w:divsChild>
        </w:div>
        <w:div w:id="2021929960">
          <w:marLeft w:val="0"/>
          <w:marRight w:val="0"/>
          <w:marTop w:val="0"/>
          <w:marBottom w:val="0"/>
          <w:divBdr>
            <w:top w:val="none" w:sz="0" w:space="0" w:color="auto"/>
            <w:left w:val="none" w:sz="0" w:space="0" w:color="auto"/>
            <w:bottom w:val="none" w:sz="0" w:space="0" w:color="auto"/>
            <w:right w:val="none" w:sz="0" w:space="0" w:color="auto"/>
          </w:divBdr>
          <w:divsChild>
            <w:div w:id="11598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269">
      <w:bodyDiv w:val="1"/>
      <w:marLeft w:val="0"/>
      <w:marRight w:val="0"/>
      <w:marTop w:val="0"/>
      <w:marBottom w:val="0"/>
      <w:divBdr>
        <w:top w:val="none" w:sz="0" w:space="0" w:color="auto"/>
        <w:left w:val="none" w:sz="0" w:space="0" w:color="auto"/>
        <w:bottom w:val="none" w:sz="0" w:space="0" w:color="auto"/>
        <w:right w:val="none" w:sz="0" w:space="0" w:color="auto"/>
      </w:divBdr>
      <w:divsChild>
        <w:div w:id="1054937591">
          <w:marLeft w:val="0"/>
          <w:marRight w:val="0"/>
          <w:marTop w:val="0"/>
          <w:marBottom w:val="0"/>
          <w:divBdr>
            <w:top w:val="none" w:sz="0" w:space="0" w:color="auto"/>
            <w:left w:val="none" w:sz="0" w:space="0" w:color="auto"/>
            <w:bottom w:val="none" w:sz="0" w:space="0" w:color="auto"/>
            <w:right w:val="none" w:sz="0" w:space="0" w:color="auto"/>
          </w:divBdr>
          <w:divsChild>
            <w:div w:id="1646659486">
              <w:marLeft w:val="0"/>
              <w:marRight w:val="0"/>
              <w:marTop w:val="0"/>
              <w:marBottom w:val="0"/>
              <w:divBdr>
                <w:top w:val="none" w:sz="0" w:space="0" w:color="auto"/>
                <w:left w:val="none" w:sz="0" w:space="0" w:color="auto"/>
                <w:bottom w:val="none" w:sz="0" w:space="0" w:color="auto"/>
                <w:right w:val="none" w:sz="0" w:space="0" w:color="auto"/>
              </w:divBdr>
            </w:div>
          </w:divsChild>
        </w:div>
        <w:div w:id="1217164422">
          <w:marLeft w:val="0"/>
          <w:marRight w:val="0"/>
          <w:marTop w:val="0"/>
          <w:marBottom w:val="0"/>
          <w:divBdr>
            <w:top w:val="none" w:sz="0" w:space="0" w:color="auto"/>
            <w:left w:val="none" w:sz="0" w:space="0" w:color="auto"/>
            <w:bottom w:val="none" w:sz="0" w:space="0" w:color="auto"/>
            <w:right w:val="none" w:sz="0" w:space="0" w:color="auto"/>
          </w:divBdr>
          <w:divsChild>
            <w:div w:id="13561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8122">
      <w:bodyDiv w:val="1"/>
      <w:marLeft w:val="0"/>
      <w:marRight w:val="0"/>
      <w:marTop w:val="0"/>
      <w:marBottom w:val="0"/>
      <w:divBdr>
        <w:top w:val="none" w:sz="0" w:space="0" w:color="auto"/>
        <w:left w:val="none" w:sz="0" w:space="0" w:color="auto"/>
        <w:bottom w:val="none" w:sz="0" w:space="0" w:color="auto"/>
        <w:right w:val="none" w:sz="0" w:space="0" w:color="auto"/>
      </w:divBdr>
    </w:div>
    <w:div w:id="2140875752">
      <w:bodyDiv w:val="1"/>
      <w:marLeft w:val="0"/>
      <w:marRight w:val="0"/>
      <w:marTop w:val="0"/>
      <w:marBottom w:val="0"/>
      <w:divBdr>
        <w:top w:val="none" w:sz="0" w:space="0" w:color="auto"/>
        <w:left w:val="none" w:sz="0" w:space="0" w:color="auto"/>
        <w:bottom w:val="none" w:sz="0" w:space="0" w:color="auto"/>
        <w:right w:val="none" w:sz="0" w:space="0" w:color="auto"/>
      </w:divBdr>
      <w:divsChild>
        <w:div w:id="1266694890">
          <w:marLeft w:val="0"/>
          <w:marRight w:val="0"/>
          <w:marTop w:val="0"/>
          <w:marBottom w:val="0"/>
          <w:divBdr>
            <w:top w:val="none" w:sz="0" w:space="0" w:color="auto"/>
            <w:left w:val="none" w:sz="0" w:space="0" w:color="auto"/>
            <w:bottom w:val="none" w:sz="0" w:space="0" w:color="auto"/>
            <w:right w:val="none" w:sz="0" w:space="0" w:color="auto"/>
          </w:divBdr>
          <w:divsChild>
            <w:div w:id="708578090">
              <w:marLeft w:val="0"/>
              <w:marRight w:val="0"/>
              <w:marTop w:val="0"/>
              <w:marBottom w:val="0"/>
              <w:divBdr>
                <w:top w:val="none" w:sz="0" w:space="0" w:color="auto"/>
                <w:left w:val="none" w:sz="0" w:space="0" w:color="auto"/>
                <w:bottom w:val="none" w:sz="0" w:space="0" w:color="auto"/>
                <w:right w:val="none" w:sz="0" w:space="0" w:color="auto"/>
              </w:divBdr>
            </w:div>
          </w:divsChild>
        </w:div>
        <w:div w:id="2031489972">
          <w:marLeft w:val="0"/>
          <w:marRight w:val="0"/>
          <w:marTop w:val="0"/>
          <w:marBottom w:val="0"/>
          <w:divBdr>
            <w:top w:val="none" w:sz="0" w:space="0" w:color="auto"/>
            <w:left w:val="none" w:sz="0" w:space="0" w:color="auto"/>
            <w:bottom w:val="none" w:sz="0" w:space="0" w:color="auto"/>
            <w:right w:val="none" w:sz="0" w:space="0" w:color="auto"/>
          </w:divBdr>
          <w:divsChild>
            <w:div w:id="7181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mquinn@montana.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3946</Words>
  <Characters>22494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Jennifer</dc:creator>
  <cp:keywords/>
  <dc:description/>
  <cp:lastModifiedBy>Allison S. Theobold</cp:lastModifiedBy>
  <cp:revision>36</cp:revision>
  <cp:lastPrinted>2021-04-20T22:41:00Z</cp:lastPrinted>
  <dcterms:created xsi:type="dcterms:W3CDTF">2021-04-21T12:44:00Z</dcterms:created>
  <dcterms:modified xsi:type="dcterms:W3CDTF">2021-05-17T23:26:00Z</dcterms:modified>
</cp:coreProperties>
</file>